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14:paraId="30680688" wp14:textId="35D8B00C">
      <w:pPr>
        <w:pStyle w:val="Body A"/>
        <w:jc w:val="center"/>
        <w:rPr>
          <w:b w:val="1"/>
          <w:bCs w:val="1"/>
          <w:sz w:val="28"/>
          <w:szCs w:val="28"/>
        </w:rPr>
      </w:pPr>
      <w:r w:rsidRPr="25ACCF1E" w:rsidR="25ACCF1E">
        <w:rPr>
          <w:b w:val="1"/>
          <w:bCs w:val="1"/>
          <w:sz w:val="28"/>
          <w:szCs w:val="28"/>
          <w:lang w:val="en-US"/>
        </w:rPr>
        <w:t>New Graduate Course</w:t>
      </w:r>
      <w:r w:rsidRPr="25ACCF1E" w:rsidR="25ACCF1E">
        <w:rPr>
          <w:b w:val="1"/>
          <w:bCs w:val="1"/>
          <w:sz w:val="28"/>
          <w:szCs w:val="28"/>
          <w:lang w:val="en-US"/>
        </w:rPr>
        <w:t xml:space="preserve"> Proposal</w:t>
      </w:r>
    </w:p>
    <w:p xmlns:wp14="http://schemas.microsoft.com/office/word/2010/wordml" w14:paraId="3424F02D" wp14:textId="77777777">
      <w:pPr>
        <w:pStyle w:val="Body A"/>
        <w:jc w:val="center"/>
        <w:rPr>
          <w:b w:val="1"/>
          <w:bCs w:val="1"/>
          <w:sz w:val="28"/>
          <w:szCs w:val="28"/>
        </w:rPr>
      </w:pPr>
      <w:r>
        <w:rPr>
          <w:b w:val="1"/>
          <w:bCs w:val="1"/>
          <w:sz w:val="28"/>
          <w:szCs w:val="28"/>
          <w:rtl w:val="0"/>
          <w:lang w:val="en-US"/>
        </w:rPr>
        <w:t>Stevens Institute of Technology</w:t>
      </w:r>
    </w:p>
    <w:p xmlns:wp14="http://schemas.microsoft.com/office/word/2010/wordml" w14:paraId="672A6659" wp14:textId="77777777">
      <w:pPr>
        <w:pStyle w:val="Body A"/>
        <w:jc w:val="center"/>
        <w:rPr>
          <w:b w:val="1"/>
          <w:bCs w:val="1"/>
          <w:sz w:val="28"/>
          <w:szCs w:val="28"/>
        </w:rPr>
      </w:pPr>
    </w:p>
    <w:p xmlns:wp14="http://schemas.microsoft.com/office/word/2010/wordml" w14:paraId="36792033" wp14:textId="77777777">
      <w:pPr>
        <w:pStyle w:val="Body A"/>
        <w:tabs>
          <w:tab w:val="left" w:pos="2200"/>
          <w:tab w:val="left" w:pos="3400"/>
          <w:tab w:val="left" w:pos="4900"/>
          <w:tab w:val="left" w:pos="6900"/>
        </w:tabs>
        <w:rPr>
          <w:rStyle w:val="None"/>
          <w:sz w:val="20"/>
          <w:szCs w:val="20"/>
        </w:rPr>
      </w:pPr>
      <w:r>
        <w:rPr>
          <w:sz w:val="20"/>
          <w:szCs w:val="20"/>
          <w:rtl w:val="0"/>
          <w:lang w:val="en-US"/>
        </w:rPr>
        <w:t>Please submit this information electronically to the Office of Graduate Academics (</w:t>
      </w:r>
      <w:r>
        <w:rPr>
          <w:rStyle w:val="Hyperlink.0"/>
          <w:outline w:val="0"/>
          <w:color w:val="0000ff"/>
          <w:sz w:val="20"/>
          <w:szCs w:val="20"/>
          <w:u w:val="single" w:color="0000ff"/>
          <w:lang w:val="pt-PT"/>
          <w14:textFill>
            <w14:solidFill>
              <w14:srgbClr w14:val="0000FF"/>
            </w14:solidFill>
          </w14:textFill>
        </w:rPr>
        <w:fldChar w:fldCharType="begin" w:fldLock="0"/>
      </w:r>
      <w:r>
        <w:rPr>
          <w:rStyle w:val="Hyperlink.0"/>
          <w:outline w:val="0"/>
          <w:color w:val="0000ff"/>
          <w:sz w:val="20"/>
          <w:szCs w:val="20"/>
          <w:u w:val="single" w:color="0000ff"/>
          <w:lang w:val="pt-PT"/>
          <w14:textFill>
            <w14:solidFill>
              <w14:srgbClr w14:val="0000FF"/>
            </w14:solidFill>
          </w14:textFill>
        </w:rPr>
        <w:instrText xml:space="preserve"> HYPERLINK "mailto:jcuddy@stevens.edu"</w:instrText>
      </w:r>
      <w:r>
        <w:rPr>
          <w:rStyle w:val="Hyperlink.0"/>
          <w:outline w:val="0"/>
          <w:color w:val="0000ff"/>
          <w:sz w:val="20"/>
          <w:szCs w:val="20"/>
          <w:u w:val="single" w:color="0000ff"/>
          <w:lang w:val="pt-PT"/>
          <w14:textFill>
            <w14:solidFill>
              <w14:srgbClr w14:val="0000FF"/>
            </w14:solidFill>
          </w14:textFill>
        </w:rPr>
        <w:fldChar w:fldCharType="separate" w:fldLock="0"/>
      </w:r>
      <w:r>
        <w:rPr>
          <w:rStyle w:val="Hyperlink.0"/>
          <w:outline w:val="0"/>
          <w:color w:val="0000ff"/>
          <w:sz w:val="20"/>
          <w:szCs w:val="20"/>
          <w:u w:val="single" w:color="0000ff"/>
          <w:rtl w:val="0"/>
          <w:lang w:val="pt-PT"/>
          <w14:textFill>
            <w14:solidFill>
              <w14:srgbClr w14:val="0000FF"/>
            </w14:solidFill>
          </w14:textFill>
        </w:rPr>
        <w:t>lromano@stevens.edu</w:t>
      </w:r>
      <w:r>
        <w:rPr/>
        <w:fldChar w:fldCharType="end" w:fldLock="0"/>
      </w:r>
      <w:r>
        <w:rPr>
          <w:rStyle w:val="None"/>
          <w:sz w:val="20"/>
          <w:szCs w:val="20"/>
          <w:rtl w:val="0"/>
          <w:lang w:val="en-US"/>
        </w:rPr>
        <w:t>) requesting the proposal be added to the Graduate Curriculum Committee agenda.  Allow at least 2 months for approval</w:t>
      </w:r>
      <w:ins w:author="Prof. Deborah Sinnreich-Levi" w:date="2009-12-10T10:11:00Z" w:id="2">
        <w:r>
          <w:rPr>
            <w:rStyle w:val="None"/>
            <w:sz w:val="20"/>
            <w:szCs w:val="20"/>
            <w:rtl w:val="0"/>
            <w:lang w:val="en-US"/>
          </w:rPr>
          <w:t>.</w:t>
        </w:r>
      </w:ins>
      <w:r>
        <w:rPr>
          <w:rStyle w:val="None"/>
          <w:sz w:val="20"/>
          <w:szCs w:val="20"/>
          <w:rtl w:val="0"/>
          <w:lang w:val="en-US"/>
        </w:rPr>
        <w:t xml:space="preserve">  There will be a first meeting to introduce and discuss the proposal, and a second meeting to consider for approval.  In the case of suggested major revisions or collaboration across programs, a longer period of consideration may ensue.  Please remember that the Committee</w:t>
      </w:r>
      <w:r>
        <w:rPr>
          <w:rStyle w:val="None"/>
          <w:sz w:val="20"/>
          <w:szCs w:val="20"/>
          <w:rtl w:val="0"/>
          <w:lang w:val="en-US"/>
        </w:rPr>
        <w:t>’</w:t>
      </w:r>
      <w:r>
        <w:rPr>
          <w:rStyle w:val="None"/>
          <w:sz w:val="20"/>
          <w:szCs w:val="20"/>
          <w:rtl w:val="0"/>
          <w:lang w:val="en-US"/>
        </w:rPr>
        <w:t>s agenda is set a week before each scheduled meeting.  The GCC</w:t>
      </w:r>
      <w:r>
        <w:rPr>
          <w:rStyle w:val="None"/>
          <w:sz w:val="20"/>
          <w:szCs w:val="20"/>
          <w:rtl w:val="0"/>
          <w:lang w:val="en-US"/>
        </w:rPr>
        <w:t>’</w:t>
      </w:r>
      <w:r>
        <w:rPr>
          <w:rStyle w:val="None"/>
          <w:sz w:val="20"/>
          <w:szCs w:val="20"/>
          <w:rtl w:val="0"/>
          <w:lang w:val="en-US"/>
        </w:rPr>
        <w:t>s calendar fills rapidly.</w:t>
      </w:r>
      <w:r>
        <w:rPr>
          <w:rStyle w:val="None"/>
          <w:sz w:val="20"/>
          <w:szCs w:val="20"/>
          <w:rtl w:val="0"/>
          <w:lang w:val="en-US"/>
        </w:rPr>
        <w:t xml:space="preserve">  </w:t>
      </w:r>
      <w:r>
        <w:rPr>
          <w:rStyle w:val="None"/>
          <w:sz w:val="20"/>
          <w:szCs w:val="20"/>
          <w:rtl w:val="0"/>
          <w:lang w:val="en-US"/>
        </w:rPr>
        <w:t>ALL submissions, original or revised, must be sent to Lena Romano one week before the meeting at which they will be discussed.</w:t>
      </w:r>
      <w:r>
        <w:rPr>
          <w:rStyle w:val="None"/>
          <w:sz w:val="20"/>
          <w:szCs w:val="20"/>
          <w:rtl w:val="0"/>
          <w:lang w:val="en-US"/>
        </w:rPr>
        <w:t xml:space="preserve">  </w:t>
      </w:r>
      <w:r>
        <w:rPr>
          <w:rStyle w:val="None"/>
          <w:sz w:val="20"/>
          <w:szCs w:val="20"/>
          <w:rtl w:val="0"/>
          <w:lang w:val="en-US"/>
        </w:rPr>
        <w:t>Late submission will result in proposals being heard at subsequent meetings.</w:t>
      </w:r>
    </w:p>
    <w:p xmlns:wp14="http://schemas.microsoft.com/office/word/2010/wordml" w14:paraId="0A37501D" wp14:textId="77777777">
      <w:pPr>
        <w:pStyle w:val="Body A"/>
        <w:tabs>
          <w:tab w:val="left" w:pos="2200"/>
          <w:tab w:val="left" w:pos="3400"/>
          <w:tab w:val="left" w:pos="4900"/>
          <w:tab w:val="left" w:pos="6900"/>
        </w:tabs>
        <w:rPr>
          <w:rStyle w:val="None A"/>
          <w:sz w:val="20"/>
          <w:szCs w:val="20"/>
        </w:rPr>
      </w:pPr>
    </w:p>
    <w:p xmlns:wp14="http://schemas.microsoft.com/office/word/2010/wordml" w14:paraId="20A13F05" wp14:textId="77777777">
      <w:pPr>
        <w:pStyle w:val="Body A"/>
        <w:tabs>
          <w:tab w:val="left" w:pos="2200"/>
          <w:tab w:val="left" w:pos="3400"/>
          <w:tab w:val="left" w:pos="4900"/>
          <w:tab w:val="left" w:pos="6900"/>
        </w:tabs>
        <w:rPr>
          <w:ins w:author="Prof. Deborah Sinnreich-Levi" w:date="2009-12-22T16:29:00Z" w:id="3"/>
          <w:rStyle w:val="None"/>
          <w:sz w:val="20"/>
          <w:szCs w:val="20"/>
        </w:rPr>
      </w:pPr>
      <w:r>
        <w:rPr>
          <w:rStyle w:val="None"/>
          <w:sz w:val="20"/>
          <w:szCs w:val="20"/>
          <w:rtl w:val="0"/>
          <w:lang w:val="en-US"/>
        </w:rPr>
        <w:t>Proposals must be brought to the Committee by the departmental representative, but relevant stakeholders may attend meetings and present the proposals.  If the proposal was developed in a different format for approval at the school level, the Committee still requires that this form be completed.</w:t>
      </w:r>
    </w:p>
    <w:p xmlns:wp14="http://schemas.microsoft.com/office/word/2010/wordml" w14:paraId="5DAB6C7B" wp14:textId="77777777">
      <w:pPr>
        <w:pStyle w:val="Body A"/>
        <w:tabs>
          <w:tab w:val="left" w:pos="2200"/>
          <w:tab w:val="left" w:pos="3400"/>
          <w:tab w:val="left" w:pos="4900"/>
          <w:tab w:val="left" w:pos="6900"/>
        </w:tabs>
        <w:rPr>
          <w:ins w:author="Prof. Deborah Sinnreich-Levi" w:date="2009-12-22T16:29:00Z" w:id="4"/>
          <w:rStyle w:val="None A"/>
          <w:sz w:val="20"/>
          <w:szCs w:val="20"/>
        </w:rPr>
      </w:pPr>
    </w:p>
    <w:p xmlns:wp14="http://schemas.microsoft.com/office/word/2010/wordml" w14:paraId="7DB62302" wp14:textId="77777777">
      <w:pPr>
        <w:pStyle w:val="Body A"/>
        <w:rPr>
          <w:rStyle w:val="None"/>
          <w:sz w:val="20"/>
          <w:szCs w:val="20"/>
        </w:rPr>
      </w:pPr>
      <w:r>
        <w:rPr>
          <w:rStyle w:val="None"/>
          <w:sz w:val="20"/>
          <w:szCs w:val="20"/>
          <w:rtl w:val="0"/>
          <w:lang w:val="en-US"/>
        </w:rPr>
        <w:t>If there is parallel or similar course running at the undergraduate level, proposals must clearly indicate how the proposed course is a graduate course either in the course description itself or in a supplemental section below it.</w:t>
      </w:r>
      <w:r>
        <w:rPr>
          <w:rStyle w:val="None"/>
          <w:sz w:val="20"/>
          <w:szCs w:val="20"/>
          <w:rtl w:val="0"/>
          <w:lang w:val="en-US"/>
        </w:rPr>
        <w:t xml:space="preserve">  </w:t>
      </w:r>
      <w:r>
        <w:rPr>
          <w:rStyle w:val="None"/>
          <w:sz w:val="20"/>
          <w:szCs w:val="20"/>
          <w:rtl w:val="0"/>
          <w:lang w:val="en-US"/>
        </w:rPr>
        <w:t>What differentiates the proposed course from an undergraduate offering?  Insuring clarity for the GCC will streamline discussion.</w:t>
      </w:r>
      <w:r>
        <w:rPr>
          <w:rStyle w:val="None"/>
          <w:sz w:val="20"/>
          <w:szCs w:val="20"/>
          <w:rtl w:val="0"/>
          <w:lang w:val="en-US"/>
        </w:rPr>
        <w:t xml:space="preserve">  </w:t>
      </w:r>
    </w:p>
    <w:p xmlns:wp14="http://schemas.microsoft.com/office/word/2010/wordml" w14:paraId="02EB378F" wp14:textId="77777777">
      <w:pPr>
        <w:pStyle w:val="Body A"/>
        <w:tabs>
          <w:tab w:val="left" w:pos="2200"/>
          <w:tab w:val="left" w:pos="3400"/>
          <w:tab w:val="left" w:pos="4900"/>
          <w:tab w:val="left" w:pos="6900"/>
        </w:tabs>
        <w:rPr>
          <w:rStyle w:val="None A"/>
          <w:sz w:val="28"/>
          <w:szCs w:val="28"/>
        </w:rPr>
      </w:pPr>
    </w:p>
    <w:p xmlns:wp14="http://schemas.microsoft.com/office/word/2010/wordml" w14:paraId="6A05A809" wp14:textId="77777777">
      <w:pPr>
        <w:pStyle w:val="Body A"/>
        <w:tabs>
          <w:tab w:val="left" w:pos="2200"/>
          <w:tab w:val="left" w:pos="3400"/>
          <w:tab w:val="left" w:pos="4900"/>
          <w:tab w:val="left" w:pos="6900"/>
        </w:tabs>
        <w:rPr>
          <w:rStyle w:val="None A"/>
          <w:sz w:val="20"/>
          <w:szCs w:val="20"/>
        </w:rPr>
      </w:pPr>
    </w:p>
    <w:p xmlns:wp14="http://schemas.microsoft.com/office/word/2010/wordml" w14:paraId="5713489D" wp14:textId="77777777">
      <w:pPr>
        <w:pStyle w:val="Body A"/>
        <w:tabs>
          <w:tab w:val="left" w:pos="2200"/>
          <w:tab w:val="left" w:pos="3400"/>
          <w:tab w:val="left" w:pos="4900"/>
          <w:tab w:val="left" w:pos="6900"/>
          <w:tab w:val="left" w:pos="8000"/>
          <w:tab w:val="right" w:pos="9300"/>
        </w:tabs>
        <w:spacing w:after="240"/>
      </w:pPr>
      <w:r>
        <w:rPr>
          <w:rStyle w:val="None"/>
          <w:b w:val="1"/>
          <w:bCs w:val="1"/>
          <w:rtl w:val="0"/>
          <w:lang w:val="en-US"/>
        </w:rPr>
        <w:t>School</w:t>
      </w:r>
      <w:r>
        <w:rPr>
          <w:rStyle w:val="None A"/>
          <w:rtl w:val="0"/>
          <w:lang w:val="en-US"/>
        </w:rPr>
        <w:t>: Schaefer</w:t>
      </w:r>
      <w:r>
        <w:rPr>
          <w:rStyle w:val="None"/>
          <w:outline w:val="0"/>
          <w:color w:val="3c4043"/>
          <w:u w:color="3c4043"/>
          <w:rtl w:val="0"/>
          <w:lang w:val="en-US"/>
          <w14:textFill>
            <w14:solidFill>
              <w14:srgbClr w14:val="3C4043"/>
            </w14:solidFill>
          </w14:textFill>
        </w:rPr>
        <w:t xml:space="preserve"> </w:t>
      </w:r>
      <w:r>
        <w:rPr>
          <w:rStyle w:val="None A"/>
          <w:rtl w:val="0"/>
          <w:lang w:val="en-US"/>
        </w:rPr>
        <w:t>School of Engineering and Science (SES)</w:t>
      </w:r>
      <w:r>
        <w:rPr>
          <w:rStyle w:val="None A"/>
          <w:rtl w:val="0"/>
          <w:lang w:val="en-US"/>
        </w:rPr>
        <w:tab/>
      </w:r>
      <w:r>
        <w:rPr>
          <w:rStyle w:val="None"/>
          <w:b w:val="1"/>
          <w:bCs w:val="1"/>
          <w:rtl w:val="0"/>
          <w:lang w:val="en-US"/>
        </w:rPr>
        <w:t>     </w:t>
      </w:r>
    </w:p>
    <w:p xmlns:wp14="http://schemas.microsoft.com/office/word/2010/wordml" w14:paraId="3F95C309" wp14:textId="77777777">
      <w:pPr>
        <w:pStyle w:val="Body A"/>
        <w:tabs>
          <w:tab w:val="left" w:pos="2200"/>
          <w:tab w:val="left" w:pos="3400"/>
          <w:tab w:val="left" w:pos="4900"/>
          <w:tab w:val="left" w:pos="6900"/>
          <w:tab w:val="left" w:pos="8000"/>
          <w:tab w:val="right" w:pos="9300"/>
        </w:tabs>
        <w:spacing w:after="240"/>
      </w:pPr>
      <w:r>
        <w:rPr>
          <w:rStyle w:val="None"/>
          <w:b w:val="1"/>
          <w:bCs w:val="1"/>
          <w:rtl w:val="0"/>
          <w:lang w:val="en-US"/>
        </w:rPr>
        <w:t>Course Title</w:t>
      </w:r>
      <w:r>
        <w:rPr>
          <w:rStyle w:val="None A"/>
          <w:rtl w:val="0"/>
          <w:lang w:val="en-US"/>
        </w:rPr>
        <w:t>: Text mining and information retrieval</w:t>
      </w:r>
      <w:r>
        <w:rPr>
          <w:rStyle w:val="None A"/>
          <w:rtl w:val="0"/>
          <w:lang w:val="en-US"/>
        </w:rPr>
        <w:tab/>
      </w:r>
      <w:bookmarkStart w:name="Text1" w:id="5"/>
      <w:r>
        <w:rPr>
          <w:rStyle w:val="None"/>
          <w:b w:val="1"/>
          <w:bCs w:val="1"/>
          <w:rtl w:val="0"/>
          <w:lang w:val="en-US"/>
        </w:rPr>
        <w:t>     </w:t>
      </w:r>
      <w:bookmarkEnd w:id="5"/>
    </w:p>
    <w:p xmlns:wp14="http://schemas.microsoft.com/office/word/2010/wordml" w14:paraId="75E8E66A" wp14:textId="11B3471F">
      <w:pPr>
        <w:pStyle w:val="Body A"/>
        <w:tabs>
          <w:tab w:val="left" w:pos="2200"/>
          <w:tab w:val="left" w:pos="3400"/>
          <w:tab w:val="left" w:pos="4900"/>
          <w:tab w:val="left" w:pos="6900"/>
          <w:tab w:val="left" w:pos="8000"/>
          <w:tab w:val="right" w:pos="9300"/>
        </w:tabs>
        <w:spacing w:after="240"/>
      </w:pPr>
      <w:r w:rsidRPr="6A32EAC8" w:rsidR="25ACCF1E">
        <w:rPr>
          <w:rStyle w:val="None"/>
          <w:b w:val="1"/>
          <w:bCs w:val="1"/>
          <w:lang w:val="en-US"/>
        </w:rPr>
        <w:t>Program(s)</w:t>
      </w:r>
      <w:r w:rsidRPr="6A32EAC8" w:rsidR="25ACCF1E">
        <w:rPr>
          <w:rStyle w:val="None A"/>
          <w:lang w:val="en-US"/>
        </w:rPr>
        <w:t xml:space="preserve">: </w:t>
      </w:r>
      <w:r w:rsidRPr="6A32EAC8" w:rsidR="25ACCF1E">
        <w:rPr>
          <w:rStyle w:val="None A"/>
          <w:lang w:val="en-US"/>
        </w:rPr>
        <w:t>MS in Computer Science / MS in Machine Learning / Ph.D. in Computer Science / Ph.D. in Data Science</w:t>
      </w:r>
      <w:r w:rsidRPr="6A32EAC8" w:rsidR="25ACCF1E">
        <w:rPr>
          <w:rStyle w:val="None A"/>
          <w:lang w:val="en-US"/>
        </w:rPr>
        <w:t>     </w:t>
      </w:r>
      <w:bookmarkStart w:name="Text2" w:id="7"/>
      <w:bookmarkEnd w:id="7"/>
    </w:p>
    <w:p xmlns:wp14="http://schemas.microsoft.com/office/word/2010/wordml" w14:paraId="1145D7C7" wp14:textId="749863CA">
      <w:pPr>
        <w:pStyle w:val="Body A"/>
        <w:tabs>
          <w:tab w:val="left" w:pos="2200"/>
          <w:tab w:val="left" w:pos="3400"/>
          <w:tab w:val="left" w:pos="4900"/>
          <w:tab w:val="left" w:pos="6900"/>
          <w:tab w:val="left" w:pos="8000"/>
          <w:tab w:val="right" w:pos="9300"/>
        </w:tabs>
        <w:spacing w:after="240"/>
        <w:rPr>
          <w:rStyle w:val="None"/>
          <w:u w:val="single"/>
        </w:rPr>
      </w:pPr>
      <w:r w:rsidRPr="25ACCF1E" w:rsidR="25ACCF1E">
        <w:rPr>
          <w:rStyle w:val="None"/>
          <w:b w:val="1"/>
          <w:bCs w:val="1"/>
          <w:lang w:val="en-US"/>
        </w:rPr>
        <w:t>Proposed Course # or Level</w:t>
      </w:r>
      <w:r w:rsidRPr="25ACCF1E" w:rsidR="25ACCF1E">
        <w:rPr>
          <w:rStyle w:val="None A"/>
          <w:lang w:val="en-US"/>
        </w:rPr>
        <w:t xml:space="preserve">: </w:t>
      </w:r>
      <w:r w:rsidRPr="25ACCF1E" w:rsidR="25ACCF1E">
        <w:rPr>
          <w:rStyle w:val="None A"/>
          <w:lang w:val="en-US"/>
        </w:rPr>
        <w:t>CS 589</w:t>
      </w:r>
      <w:r w:rsidRPr="25ACCF1E" w:rsidR="25ACCF1E">
        <w:rPr>
          <w:rStyle w:val="None A"/>
          <w:lang w:val="en-US"/>
        </w:rPr>
        <w:t>    </w:t>
      </w:r>
      <w:bookmarkStart w:name="Text4" w:id="8"/>
      <w:bookmarkEnd w:id="8"/>
    </w:p>
    <w:p xmlns:wp14="http://schemas.microsoft.com/office/word/2010/wordml" w14:paraId="00EE63B8" wp14:textId="77777777">
      <w:pPr>
        <w:pStyle w:val="Body A"/>
        <w:tabs>
          <w:tab w:val="left" w:pos="2200"/>
          <w:tab w:val="left" w:pos="3400"/>
          <w:tab w:val="left" w:pos="4900"/>
          <w:tab w:val="left" w:pos="6900"/>
          <w:tab w:val="left" w:pos="8000"/>
          <w:tab w:val="right" w:pos="9300"/>
        </w:tabs>
        <w:spacing w:after="240"/>
      </w:pPr>
      <w:r>
        <w:rPr>
          <w:rStyle w:val="None"/>
          <w:b w:val="1"/>
          <w:bCs w:val="1"/>
          <w:rtl w:val="0"/>
          <w:lang w:val="fr-FR"/>
        </w:rPr>
        <w:t>Catalog Description:</w:t>
      </w:r>
      <w:r>
        <w:rPr>
          <w:rStyle w:val="None"/>
          <w:b w:val="1"/>
          <w:bCs w:val="1"/>
          <w:outline w:val="0"/>
          <w:color w:val="ff0000"/>
          <w:u w:color="ff0000"/>
          <w:rtl w:val="0"/>
          <w:lang w:val="en-US"/>
          <w14:textFill>
            <w14:solidFill>
              <w14:srgbClr w14:val="FF0000"/>
            </w14:solidFill>
          </w14:textFill>
        </w:rPr>
        <w:t xml:space="preserve"> </w:t>
      </w:r>
      <w:r>
        <w:rPr>
          <w:rStyle w:val="None"/>
          <w:sz w:val="20"/>
          <w:szCs w:val="20"/>
          <w:rtl w:val="0"/>
          <w:lang w:val="en-US"/>
        </w:rPr>
        <w:t>(This paragraph should succinctly summarize the course objectives and outcomes as described in this proposal, and list pre- or co-requisite courses</w:t>
      </w:r>
      <w:ins w:author="Prof. Deborah Sinnreich-Levi" w:date="2009-12-22T16:32:00Z" w:id="10">
        <w:r>
          <w:rPr>
            <w:rStyle w:val="None"/>
            <w:sz w:val="20"/>
            <w:szCs w:val="20"/>
            <w:rtl w:val="0"/>
            <w:lang w:val="en-US"/>
          </w:rPr>
          <w:t xml:space="preserve"> </w:t>
        </w:r>
      </w:ins>
      <w:r>
        <w:rPr>
          <w:rStyle w:val="None"/>
          <w:sz w:val="20"/>
          <w:szCs w:val="20"/>
          <w:rtl w:val="0"/>
          <w:lang w:val="en-US"/>
        </w:rPr>
        <w:t>in the relevant section below.  Keep the length to no more than 100 to 150 words. Do not restate the list of topics.)</w:t>
      </w:r>
      <w:r>
        <w:rPr>
          <w:rStyle w:val="None"/>
          <w:rtl w:val="0"/>
          <w:lang w:val="en-US"/>
        </w:rPr>
        <w:t xml:space="preserve">  </w:t>
      </w:r>
      <w:bookmarkStart w:name="Text3" w:id="11"/>
    </w:p>
    <w:p xmlns:wp14="http://schemas.microsoft.com/office/word/2010/wordml" w:rsidP="25ACCF1E" w14:paraId="69DB97FA" wp14:textId="56DD5FA9">
      <w:pPr>
        <w:pStyle w:val="Body A"/>
        <w:tabs>
          <w:tab w:val="left" w:pos="2200"/>
          <w:tab w:val="left" w:pos="3400"/>
          <w:tab w:val="left" w:pos="4900"/>
          <w:tab w:val="left" w:pos="6900"/>
          <w:tab w:val="left" w:pos="8000"/>
          <w:tab w:val="right" w:pos="9300"/>
        </w:tabs>
        <w:spacing w:after="240"/>
        <w:ind w:left="720" w:firstLine="0"/>
        <w:rPr>
          <w:rStyle w:val="None"/>
          <w:sz w:val="22"/>
          <w:szCs w:val="22"/>
          <w:rtl w:val="0"/>
          <w:lang w:val="en-US"/>
        </w:rPr>
      </w:pPr>
      <w:r w:rsidRPr="25ACCF1E" w:rsidR="3D9FBCB0">
        <w:rPr>
          <w:rStyle w:val="None"/>
          <w:b w:val="1"/>
          <w:bCs w:val="1"/>
          <w:sz w:val="22"/>
          <w:szCs w:val="22"/>
          <w:lang w:val="en-US"/>
        </w:rPr>
        <w:t>Objective</w:t>
      </w:r>
      <w:r w:rsidRPr="25ACCF1E" w:rsidR="3D9FBCB0">
        <w:rPr>
          <w:rStyle w:val="None"/>
          <w:sz w:val="22"/>
          <w:szCs w:val="22"/>
          <w:lang w:val="en-US"/>
        </w:rPr>
        <w:t>: This course is a graduate-level course on fundamental techniques in information retrieval and text mining.</w:t>
      </w:r>
      <w:r w:rsidRPr="25ACCF1E" w:rsidR="3D9FBCB0">
        <w:rPr>
          <w:rStyle w:val="None"/>
          <w:sz w:val="22"/>
          <w:szCs w:val="22"/>
          <w:lang w:val="en-US"/>
        </w:rPr>
        <w:t xml:space="preserve"> By taking this course, students learn how to</w:t>
      </w:r>
      <w:r w:rsidRPr="25ACCF1E" w:rsidR="3D9FBCB0">
        <w:rPr>
          <w:rStyle w:val="None"/>
          <w:sz w:val="22"/>
          <w:szCs w:val="22"/>
          <w:lang w:val="en-US"/>
        </w:rPr>
        <w:t xml:space="preserve"> crawl</w:t>
      </w:r>
      <w:r w:rsidRPr="25ACCF1E" w:rsidR="3D9FBCB0">
        <w:rPr>
          <w:rStyle w:val="None"/>
          <w:sz w:val="22"/>
          <w:szCs w:val="22"/>
          <w:lang w:val="en-US"/>
        </w:rPr>
        <w:t>, clean</w:t>
      </w:r>
      <w:r w:rsidRPr="25ACCF1E" w:rsidR="3D9FBCB0">
        <w:rPr>
          <w:rStyle w:val="None"/>
          <w:sz w:val="22"/>
          <w:szCs w:val="22"/>
          <w:lang w:val="en-US"/>
        </w:rPr>
        <w:t xml:space="preserve">, </w:t>
      </w:r>
      <w:r w:rsidRPr="25ACCF1E" w:rsidR="3D9FBCB0">
        <w:rPr>
          <w:rStyle w:val="None"/>
          <w:sz w:val="22"/>
          <w:szCs w:val="22"/>
          <w:lang w:val="en-US"/>
        </w:rPr>
        <w:t>process</w:t>
      </w:r>
      <w:r w:rsidRPr="25ACCF1E" w:rsidR="3D9FBCB0">
        <w:rPr>
          <w:rStyle w:val="None"/>
          <w:sz w:val="22"/>
          <w:szCs w:val="22"/>
          <w:lang w:val="en-US"/>
        </w:rPr>
        <w:t xml:space="preserve">, </w:t>
      </w:r>
      <w:r w:rsidRPr="25ACCF1E" w:rsidR="3D9FBCB0">
        <w:rPr>
          <w:rStyle w:val="None"/>
          <w:sz w:val="22"/>
          <w:szCs w:val="22"/>
          <w:lang w:val="en-US"/>
        </w:rPr>
        <w:t>mine</w:t>
      </w:r>
      <w:r w:rsidRPr="25ACCF1E" w:rsidR="3D9FBCB0">
        <w:rPr>
          <w:rStyle w:val="None"/>
          <w:sz w:val="22"/>
          <w:szCs w:val="22"/>
          <w:lang w:val="en-US"/>
        </w:rPr>
        <w:t>, and</w:t>
      </w:r>
      <w:r w:rsidRPr="25ACCF1E" w:rsidR="3D9FBCB0">
        <w:rPr>
          <w:rStyle w:val="None"/>
          <w:sz w:val="22"/>
          <w:szCs w:val="22"/>
          <w:lang w:val="en-US"/>
        </w:rPr>
        <w:t xml:space="preserve"> </w:t>
      </w:r>
      <w:r w:rsidRPr="25ACCF1E" w:rsidR="3D9FBCB0">
        <w:rPr>
          <w:rStyle w:val="None"/>
          <w:sz w:val="22"/>
          <w:szCs w:val="22"/>
          <w:lang w:val="en-US"/>
        </w:rPr>
        <w:t>infer</w:t>
      </w:r>
      <w:r w:rsidRPr="25ACCF1E" w:rsidR="3D9FBCB0">
        <w:rPr>
          <w:rStyle w:val="None"/>
          <w:sz w:val="22"/>
          <w:szCs w:val="22"/>
          <w:lang w:val="en-US"/>
        </w:rPr>
        <w:t xml:space="preserve"> knowledge from a massive amount of text data; how to build a search engine from scratch, including indexing, building retrieval </w:t>
      </w:r>
      <w:r w:rsidRPr="25ACCF1E" w:rsidR="3D9FBCB0">
        <w:rPr>
          <w:rStyle w:val="None"/>
          <w:sz w:val="22"/>
          <w:szCs w:val="22"/>
          <w:lang w:val="en-US"/>
        </w:rPr>
        <w:t>models, and evaluating the performance of a search engine</w:t>
      </w:r>
      <w:r w:rsidRPr="25ACCF1E" w:rsidR="3D9FBCB0">
        <w:rPr>
          <w:rStyle w:val="None"/>
          <w:sz w:val="22"/>
          <w:szCs w:val="22"/>
          <w:lang w:val="en-US"/>
        </w:rPr>
        <w:t>;</w:t>
      </w:r>
      <w:r w:rsidRPr="25ACCF1E" w:rsidR="3D9FBCB0">
        <w:rPr>
          <w:rStyle w:val="None"/>
          <w:sz w:val="22"/>
          <w:szCs w:val="22"/>
          <w:lang w:val="en-US"/>
        </w:rPr>
        <w:t xml:space="preserve"> </w:t>
      </w:r>
      <w:r w:rsidRPr="25ACCF1E" w:rsidR="3D9FBCB0">
        <w:rPr>
          <w:rStyle w:val="None"/>
          <w:sz w:val="22"/>
          <w:szCs w:val="22"/>
          <w:lang w:val="en-US"/>
        </w:rPr>
        <w:t xml:space="preserve">they </w:t>
      </w:r>
      <w:r w:rsidRPr="25ACCF1E" w:rsidR="53E0EE78">
        <w:rPr>
          <w:rStyle w:val="None"/>
          <w:sz w:val="22"/>
          <w:szCs w:val="22"/>
          <w:lang w:val="en-US"/>
        </w:rPr>
        <w:t xml:space="preserve">will </w:t>
      </w:r>
      <w:r w:rsidRPr="25ACCF1E" w:rsidR="3D9FBCB0">
        <w:rPr>
          <w:rStyle w:val="None"/>
          <w:sz w:val="22"/>
          <w:szCs w:val="22"/>
          <w:lang w:val="en-US"/>
        </w:rPr>
        <w:t>also learn</w:t>
      </w:r>
      <w:r w:rsidRPr="25ACCF1E" w:rsidR="3D9FBCB0">
        <w:rPr>
          <w:rStyle w:val="None"/>
          <w:sz w:val="22"/>
          <w:szCs w:val="22"/>
          <w:lang w:val="en-US"/>
        </w:rPr>
        <w:t xml:space="preserve"> important machine learning and deep learning techniques for text data</w:t>
      </w:r>
      <w:r w:rsidRPr="25ACCF1E" w:rsidR="3D9FBCB0">
        <w:rPr>
          <w:rStyle w:val="None"/>
          <w:sz w:val="22"/>
          <w:szCs w:val="22"/>
          <w:lang w:val="en-US"/>
        </w:rPr>
        <w:t>,</w:t>
      </w:r>
      <w:r w:rsidRPr="25ACCF1E" w:rsidR="3D9FBCB0">
        <w:rPr>
          <w:rStyle w:val="None"/>
          <w:sz w:val="22"/>
          <w:szCs w:val="22"/>
          <w:lang w:val="en-US"/>
        </w:rPr>
        <w:t xml:space="preserve"> including topic model, LSTM and </w:t>
      </w:r>
      <w:r w:rsidRPr="25ACCF1E" w:rsidR="3D9FBCB0">
        <w:rPr>
          <w:rStyle w:val="None"/>
          <w:sz w:val="22"/>
          <w:szCs w:val="22"/>
          <w:lang w:val="en-US"/>
        </w:rPr>
        <w:t xml:space="preserve">BERT; finally, they will </w:t>
      </w:r>
      <w:r w:rsidRPr="25ACCF1E" w:rsidR="3D9FBCB0">
        <w:rPr>
          <w:rStyle w:val="None"/>
          <w:sz w:val="22"/>
          <w:szCs w:val="22"/>
          <w:lang w:val="en-US"/>
        </w:rPr>
        <w:t xml:space="preserve">learn state-of-the-art research topics in text mining and information </w:t>
      </w:r>
      <w:r w:rsidRPr="25ACCF1E" w:rsidR="3D9FBCB0">
        <w:rPr>
          <w:rStyle w:val="None"/>
          <w:sz w:val="22"/>
          <w:szCs w:val="22"/>
          <w:lang w:val="en-US"/>
        </w:rPr>
        <w:t>retrieval, and</w:t>
      </w:r>
      <w:r w:rsidRPr="25ACCF1E" w:rsidR="3D9FBCB0">
        <w:rPr>
          <w:rStyle w:val="None"/>
          <w:sz w:val="22"/>
          <w:szCs w:val="22"/>
          <w:lang w:val="en-US"/>
        </w:rPr>
        <w:t xml:space="preserve"> get research experience in these topics by working on the final project. </w:t>
      </w:r>
    </w:p>
    <w:p xmlns:wp14="http://schemas.microsoft.com/office/word/2010/wordml" w14:paraId="4727903A" wp14:textId="77777777">
      <w:pPr>
        <w:pStyle w:val="Body A"/>
        <w:tabs>
          <w:tab w:val="left" w:pos="2200"/>
          <w:tab w:val="left" w:pos="3400"/>
          <w:tab w:val="left" w:pos="4900"/>
          <w:tab w:val="left" w:pos="6900"/>
          <w:tab w:val="left" w:pos="8000"/>
          <w:tab w:val="right" w:pos="9300"/>
        </w:tabs>
        <w:spacing w:after="240"/>
        <w:ind w:left="720" w:firstLine="0"/>
        <w:rPr>
          <w:rStyle w:val="None"/>
          <w:sz w:val="22"/>
          <w:szCs w:val="22"/>
        </w:rPr>
      </w:pPr>
      <w:r>
        <w:rPr>
          <w:rStyle w:val="None"/>
          <w:b w:val="1"/>
          <w:bCs w:val="1"/>
          <w:sz w:val="22"/>
          <w:szCs w:val="22"/>
          <w:rtl w:val="0"/>
          <w:lang w:val="en-US"/>
        </w:rPr>
        <w:t>Prerequisite</w:t>
      </w:r>
      <w:r>
        <w:rPr>
          <w:rStyle w:val="None"/>
          <w:sz w:val="22"/>
          <w:szCs w:val="22"/>
          <w:rtl w:val="0"/>
          <w:lang w:val="en-US"/>
        </w:rPr>
        <w:t xml:space="preserve">: </w:t>
      </w:r>
    </w:p>
    <w:p xmlns:wp14="http://schemas.microsoft.com/office/word/2010/wordml" w:rsidP="25ACCF1E" w14:paraId="3A1ADB65" wp14:textId="2C3A9D8F">
      <w:pPr>
        <w:pStyle w:val="Body A"/>
        <w:tabs>
          <w:tab w:val="left" w:pos="2200"/>
          <w:tab w:val="left" w:pos="3400"/>
          <w:tab w:val="left" w:pos="4900"/>
          <w:tab w:val="left" w:pos="6900"/>
          <w:tab w:val="left" w:pos="8000"/>
          <w:tab w:val="right" w:pos="9300"/>
        </w:tabs>
        <w:spacing w:after="240"/>
        <w:ind w:left="720" w:firstLine="0"/>
        <w:rPr>
          <w:rStyle w:val="None"/>
          <w:sz w:val="22"/>
          <w:szCs w:val="22"/>
          <w:rtl w:val="0"/>
          <w:lang w:val="en-US"/>
        </w:rPr>
      </w:pPr>
      <w:r w:rsidRPr="25ACCF1E" w:rsidR="25ACCF1E">
        <w:rPr>
          <w:rStyle w:val="None"/>
          <w:sz w:val="22"/>
          <w:szCs w:val="22"/>
          <w:lang w:val="en-US"/>
        </w:rPr>
        <w:t>U</w:t>
      </w:r>
      <w:r w:rsidRPr="25ACCF1E" w:rsidR="25ACCF1E">
        <w:rPr>
          <w:rStyle w:val="None"/>
          <w:sz w:val="22"/>
          <w:szCs w:val="22"/>
          <w:lang w:val="en-US"/>
        </w:rPr>
        <w:t>ndergraduate</w:t>
      </w:r>
      <w:r w:rsidRPr="25ACCF1E" w:rsidR="25ACCF1E">
        <w:rPr>
          <w:rStyle w:val="None"/>
          <w:sz w:val="22"/>
          <w:szCs w:val="22"/>
          <w:lang w:val="en-US"/>
        </w:rPr>
        <w:t>: CS115</w:t>
      </w:r>
    </w:p>
    <w:p xmlns:wp14="http://schemas.microsoft.com/office/word/2010/wordml" w:rsidP="25ACCF1E" w14:paraId="1D96F436" wp14:textId="5548094D">
      <w:pPr>
        <w:pStyle w:val="Body A"/>
        <w:tabs>
          <w:tab w:val="left" w:pos="2200"/>
          <w:tab w:val="left" w:pos="3400"/>
          <w:tab w:val="left" w:pos="4900"/>
          <w:tab w:val="left" w:pos="6900"/>
          <w:tab w:val="left" w:pos="8000"/>
          <w:tab w:val="right" w:pos="9300"/>
        </w:tabs>
        <w:spacing w:after="240"/>
        <w:ind w:left="720" w:firstLine="0"/>
        <w:rPr>
          <w:rStyle w:val="None A"/>
          <w:rtl w:val="0"/>
          <w:lang w:val="en-US"/>
        </w:rPr>
      </w:pPr>
      <w:r w:rsidRPr="25ACCF1E" w:rsidR="25ACCF1E">
        <w:rPr>
          <w:rStyle w:val="None"/>
          <w:sz w:val="22"/>
          <w:szCs w:val="22"/>
          <w:lang w:val="en-US"/>
        </w:rPr>
        <w:t>Graduate: no prerequisite</w:t>
      </w:r>
      <w:bookmarkEnd w:id="11"/>
    </w:p>
    <w:p xmlns:wp14="http://schemas.microsoft.com/office/word/2010/wordml" w14:paraId="4F700A89" wp14:textId="77777777">
      <w:pPr>
        <w:pStyle w:val="Body A"/>
        <w:tabs>
          <w:tab w:val="left" w:pos="2200"/>
          <w:tab w:val="left" w:pos="3400"/>
          <w:tab w:val="left" w:pos="4900"/>
          <w:tab w:val="left" w:pos="6900"/>
          <w:tab w:val="left" w:pos="8000"/>
          <w:tab w:val="right" w:pos="9300"/>
        </w:tabs>
        <w:spacing w:after="240"/>
      </w:pPr>
      <w:r w:rsidRPr="25ACCF1E" w:rsidR="25ACCF1E">
        <w:rPr>
          <w:rStyle w:val="None"/>
          <w:b w:val="1"/>
          <w:bCs w:val="1"/>
          <w:lang w:val="fr-FR"/>
        </w:rPr>
        <w:t xml:space="preserve">Course </w:t>
      </w:r>
      <w:proofErr w:type="gramStart"/>
      <w:r w:rsidRPr="25ACCF1E" w:rsidR="25ACCF1E">
        <w:rPr>
          <w:rStyle w:val="None"/>
          <w:b w:val="1"/>
          <w:bCs w:val="1"/>
          <w:lang w:val="fr-FR"/>
        </w:rPr>
        <w:t>Objectives:</w:t>
      </w:r>
      <w:proofErr w:type="gramEnd"/>
      <w:r w:rsidRPr="25ACCF1E" w:rsidR="25ACCF1E">
        <w:rPr>
          <w:rStyle w:val="None"/>
          <w:lang w:val="en-US"/>
        </w:rPr>
        <w:t xml:space="preserve"> </w:t>
      </w:r>
      <w:r w:rsidRPr="25ACCF1E" w:rsidR="25ACCF1E">
        <w:rPr>
          <w:rStyle w:val="None"/>
          <w:sz w:val="20"/>
          <w:szCs w:val="20"/>
          <w:lang w:val="en-US"/>
        </w:rPr>
        <w:t xml:space="preserve">(This section should provide a description of what students will get out of the course beyond the course itself </w:t>
      </w:r>
      <w:r w:rsidRPr="25ACCF1E" w:rsidR="25ACCF1E">
        <w:rPr>
          <w:rStyle w:val="None"/>
          <w:sz w:val="20"/>
          <w:szCs w:val="20"/>
          <w:lang w:val="en-US"/>
        </w:rPr>
        <w:t xml:space="preserve">– </w:t>
      </w:r>
      <w:r w:rsidRPr="25ACCF1E" w:rsidR="25ACCF1E">
        <w:rPr>
          <w:rStyle w:val="None"/>
          <w:sz w:val="20"/>
          <w:szCs w:val="20"/>
          <w:lang w:val="en-US"/>
        </w:rPr>
        <w:t>i.e., how it will prepare them for their profession, or how the course fits in with the overall curriculum of the program(s) that the course belongs to.)</w:t>
      </w:r>
    </w:p>
    <w:p xmlns:wp14="http://schemas.microsoft.com/office/word/2010/wordml" w14:paraId="0A000978" wp14:textId="547AB8DF">
      <w:pPr>
        <w:pStyle w:val="Body A"/>
        <w:numPr>
          <w:ilvl w:val="0"/>
          <w:numId w:val="2"/>
        </w:numPr>
        <w:bidi w:val="0"/>
        <w:spacing w:after="240"/>
        <w:ind w:right="0"/>
        <w:jc w:val="left"/>
        <w:rPr>
          <w:sz w:val="22"/>
          <w:szCs w:val="22"/>
          <w:rtl w:val="0"/>
          <w:lang w:val="en-US"/>
        </w:rPr>
      </w:pPr>
      <w:r w:rsidRPr="538BD95A" w:rsidR="538BD95A">
        <w:rPr>
          <w:rStyle w:val="None A"/>
          <w:sz w:val="22"/>
          <w:szCs w:val="22"/>
          <w:lang w:val="en-US"/>
        </w:rPr>
        <w:t xml:space="preserve">Understanding on the </w:t>
      </w:r>
      <w:r w:rsidRPr="538BD95A" w:rsidR="538BD95A">
        <w:rPr>
          <w:rStyle w:val="None A"/>
          <w:sz w:val="22"/>
          <w:szCs w:val="22"/>
          <w:lang w:val="en-US"/>
        </w:rPr>
        <w:t xml:space="preserve">fundamental techniques </w:t>
      </w:r>
      <w:r w:rsidRPr="538BD95A" w:rsidR="538BD95A">
        <w:rPr>
          <w:rStyle w:val="None A"/>
          <w:sz w:val="22"/>
          <w:szCs w:val="22"/>
          <w:lang w:val="en-US"/>
        </w:rPr>
        <w:t xml:space="preserve">behind </w:t>
      </w:r>
      <w:r w:rsidRPr="538BD95A" w:rsidR="538BD95A">
        <w:rPr>
          <w:rStyle w:val="None A"/>
          <w:sz w:val="22"/>
          <w:szCs w:val="22"/>
          <w:lang w:val="en-US"/>
        </w:rPr>
        <w:t>a modern search engine</w:t>
      </w:r>
      <w:bookmarkStart w:name="Text7" w:id="39"/>
      <w:bookmarkEnd w:id="39"/>
    </w:p>
    <w:p xmlns:wp14="http://schemas.microsoft.com/office/word/2010/wordml" w14:paraId="23E3A01C" wp14:textId="31E52D2F">
      <w:pPr>
        <w:pStyle w:val="Body A"/>
        <w:numPr>
          <w:ilvl w:val="0"/>
          <w:numId w:val="2"/>
        </w:numPr>
        <w:bidi w:val="0"/>
        <w:spacing w:after="240"/>
        <w:ind w:right="0"/>
        <w:jc w:val="left"/>
        <w:rPr>
          <w:sz w:val="22"/>
          <w:szCs w:val="22"/>
          <w:rtl w:val="0"/>
          <w:lang w:val="en-US"/>
        </w:rPr>
      </w:pPr>
      <w:r w:rsidRPr="538BD95A" w:rsidR="538BD95A">
        <w:rPr>
          <w:rStyle w:val="None A"/>
          <w:sz w:val="22"/>
          <w:szCs w:val="22"/>
          <w:lang w:val="en-US"/>
        </w:rPr>
        <w:t xml:space="preserve">Hands-on experience on industry-standard technique(s) and infrastructure(s) for building a search engine. </w:t>
      </w:r>
    </w:p>
    <w:p xmlns:wp14="http://schemas.microsoft.com/office/word/2010/wordml" w:rsidP="538BD95A" w14:paraId="0AE3AE0A" wp14:textId="65DA599F">
      <w:pPr>
        <w:pStyle w:val="Body A"/>
        <w:numPr>
          <w:ilvl w:val="0"/>
          <w:numId w:val="2"/>
        </w:numPr>
        <w:bidi w:val="0"/>
        <w:spacing w:after="240"/>
        <w:ind/>
        <w:rPr>
          <w:sz w:val="22"/>
          <w:szCs w:val="22"/>
          <w:rtl w:val="0"/>
          <w:lang w:val="en-US"/>
        </w:rPr>
      </w:pPr>
      <w:r w:rsidRPr="538BD95A" w:rsidR="3D9FBCB0">
        <w:rPr>
          <w:rStyle w:val="None A"/>
          <w:sz w:val="22"/>
          <w:szCs w:val="22"/>
          <w:lang w:val="en-US"/>
        </w:rPr>
        <w:t>Fundamentals for conducting research in text mining and information retrieval</w:t>
      </w:r>
    </w:p>
    <w:p xmlns:wp14="http://schemas.microsoft.com/office/word/2010/wordml" w:rsidP="25ACCF1E" w14:paraId="5F160AB9" wp14:textId="36007BA5">
      <w:pPr>
        <w:pStyle w:val="Body A"/>
        <w:numPr>
          <w:ilvl w:val="0"/>
          <w:numId w:val="2"/>
        </w:numPr>
        <w:bidi w:val="0"/>
        <w:spacing w:after="240"/>
        <w:ind w:right="0"/>
        <w:jc w:val="left"/>
        <w:rPr>
          <w:sz w:val="22"/>
          <w:szCs w:val="22"/>
          <w:rtl w:val="0"/>
          <w:lang w:val="en-US"/>
        </w:rPr>
      </w:pPr>
      <w:r w:rsidRPr="6A32EAC8" w:rsidR="3D9FBCB0">
        <w:rPr>
          <w:rStyle w:val="None A"/>
          <w:sz w:val="22"/>
          <w:szCs w:val="22"/>
          <w:lang w:val="en-US"/>
        </w:rPr>
        <w:t xml:space="preserve">This course would be the first course </w:t>
      </w:r>
      <w:r w:rsidRPr="6A32EAC8" w:rsidR="3BD5C8E3">
        <w:rPr>
          <w:rStyle w:val="None A"/>
          <w:sz w:val="22"/>
          <w:szCs w:val="22"/>
          <w:lang w:val="en-US"/>
        </w:rPr>
        <w:t>on information retrieval in</w:t>
      </w:r>
      <w:r w:rsidRPr="6A32EAC8" w:rsidR="3D9FBCB0">
        <w:rPr>
          <w:rStyle w:val="None A"/>
          <w:sz w:val="22"/>
          <w:szCs w:val="22"/>
          <w:lang w:val="en-US"/>
        </w:rPr>
        <w:t xml:space="preserve"> the CS curriculum, thus filling this gap. Being related to CS584 (natural language processing),</w:t>
      </w:r>
      <w:r w:rsidRPr="6A32EAC8" w:rsidR="3D9FBCB0">
        <w:rPr>
          <w:rStyle w:val="None A"/>
          <w:sz w:val="22"/>
          <w:szCs w:val="22"/>
          <w:lang w:val="en-US"/>
        </w:rPr>
        <w:t xml:space="preserve"> </w:t>
      </w:r>
      <w:r w:rsidRPr="6A32EAC8" w:rsidR="607ED2E4">
        <w:rPr>
          <w:rStyle w:val="None A"/>
          <w:sz w:val="22"/>
          <w:szCs w:val="22"/>
          <w:lang w:val="en-US"/>
        </w:rPr>
        <w:t xml:space="preserve">it can strengthen the natural language aspect of the CS program. </w:t>
      </w:r>
    </w:p>
    <w:p xmlns:wp14="http://schemas.microsoft.com/office/word/2010/wordml" w:rsidP="436C9500" w14:paraId="41C8F396" wp14:textId="724EC742">
      <w:pPr>
        <w:pStyle w:val="Body A"/>
        <w:tabs>
          <w:tab w:val="left" w:pos="2200"/>
          <w:tab w:val="left" w:pos="3400"/>
          <w:tab w:val="left" w:pos="4900"/>
          <w:tab w:val="left" w:pos="6900"/>
          <w:tab w:val="left" w:pos="8000"/>
          <w:tab w:val="right" w:pos="9300"/>
        </w:tabs>
        <w:bidi w:val="0"/>
        <w:spacing w:after="240"/>
        <w:ind w:left="0"/>
        <w:rPr>
          <w:rStyle w:val="None A"/>
          <w:sz w:val="22"/>
          <w:szCs w:val="22"/>
          <w:lang w:val="en-US"/>
        </w:rPr>
      </w:pPr>
    </w:p>
    <w:p xmlns:wp14="http://schemas.microsoft.com/office/word/2010/wordml" w14:paraId="1EA30CFF" wp14:textId="77777777">
      <w:pPr>
        <w:pStyle w:val="Body A"/>
        <w:rPr>
          <w:rStyle w:val="None"/>
          <w:sz w:val="20"/>
          <w:szCs w:val="20"/>
        </w:rPr>
      </w:pPr>
      <w:r w:rsidR="25ACCF1E">
        <w:rPr>
          <w:rStyle w:val="None"/>
          <w:b w:val="1"/>
          <w:bCs w:val="1"/>
          <w:lang w:val="en-US"/>
        </w:rPr>
        <w:t xml:space="preserve">List of Course Outcomes: </w:t>
      </w:r>
      <w:r w:rsidRPr="25ACCF1E" w:rsidR="25ACCF1E">
        <w:rPr>
          <w:rStyle w:val="None"/>
          <w:i w:val="1"/>
          <w:iCs w:val="1"/>
          <w:sz w:val="20"/>
          <w:szCs w:val="20"/>
          <w:lang w:val="en-US"/>
        </w:rPr>
        <w:t xml:space="preserve">A course outcome is an ability or skill that each student is expected to develop by taking the course. </w:t>
      </w:r>
      <w:r w:rsidR="25ACCF1E">
        <w:rPr>
          <w:rStyle w:val="None"/>
          <w:sz w:val="20"/>
          <w:szCs w:val="20"/>
          <w:lang w:val="en-US"/>
        </w:rPr>
        <w:t xml:space="preserve">Each course must have a list of outcomes developed by the instructor. The </w:t>
      </w:r>
      <w:r w:rsidR="25ACCF1E">
        <w:rPr>
          <w:rStyle w:val="None"/>
          <w:sz w:val="20"/>
          <w:szCs w:val="20"/>
          <w:lang w:val="en-US"/>
        </w:rPr>
        <w:t>c</w:t>
      </w:r>
      <w:r w:rsidR="25ACCF1E">
        <w:rPr>
          <w:rStyle w:val="None"/>
          <w:sz w:val="20"/>
          <w:szCs w:val="20"/>
          <w:lang w:val="en-US"/>
        </w:rPr>
        <w:t xml:space="preserve">ourse </w:t>
      </w:r>
      <w:r w:rsidR="25ACCF1E">
        <w:rPr>
          <w:rStyle w:val="None"/>
          <w:sz w:val="20"/>
          <w:szCs w:val="20"/>
          <w:lang w:val="en-US"/>
        </w:rPr>
        <w:t>o</w:t>
      </w:r>
      <w:r w:rsidR="25ACCF1E">
        <w:rPr>
          <w:rStyle w:val="None"/>
          <w:sz w:val="20"/>
          <w:szCs w:val="20"/>
          <w:lang w:val="en-US"/>
        </w:rPr>
        <w:t>utcome should be worded actively.</w:t>
      </w:r>
      <w:r w:rsidRPr="25ACCF1E">
        <w:rPr>
          <w:rStyle w:val="None"/>
          <w:rFonts w:ascii="Times New Roman" w:hAnsi="Times New Roman" w:eastAsia="Times New Roman" w:cs="Times New Roman"/>
          <w:b w:val="0"/>
          <w:bCs w:val="0"/>
          <w:i w:val="0"/>
          <w:iCs w:val="0"/>
          <w:sz w:val="20"/>
          <w:szCs w:val="20"/>
          <w:vertAlign w:val="superscript"/>
        </w:rPr>
        <w:footnoteReference w:id="1"/>
      </w:r>
      <w:r w:rsidR="25ACCF1E">
        <w:rPr>
          <w:rStyle w:val="None"/>
          <w:sz w:val="20"/>
          <w:szCs w:val="20"/>
          <w:lang w:val="en-US"/>
        </w:rPr>
        <w:t xml:space="preserve"> </w:t>
      </w:r>
    </w:p>
    <w:p xmlns:wp14="http://schemas.microsoft.com/office/word/2010/wordml" w14:paraId="72A3D3EC" wp14:textId="77777777">
      <w:pPr>
        <w:pStyle w:val="Body A"/>
        <w:rPr>
          <w:rStyle w:val="None A"/>
          <w:sz w:val="20"/>
          <w:szCs w:val="20"/>
        </w:rPr>
      </w:pPr>
    </w:p>
    <w:p xmlns:wp14="http://schemas.microsoft.com/office/word/2010/wordml" w:rsidP="25ACCF1E" w14:paraId="0D0B940D" wp14:textId="3C9BA5CF">
      <w:pPr>
        <w:pStyle w:val="Body A"/>
        <w:tabs>
          <w:tab w:val="left" w:pos="2200"/>
          <w:tab w:val="left" w:pos="3400"/>
          <w:tab w:val="left" w:pos="4900"/>
          <w:tab w:val="left" w:pos="6900"/>
          <w:tab w:val="left" w:pos="8000"/>
          <w:tab w:val="right" w:pos="9300"/>
        </w:tabs>
        <w:spacing w:before="240" w:after="240"/>
        <w:ind/>
        <w:rPr>
          <w:rStyle w:val="None"/>
          <w:sz w:val="20"/>
          <w:szCs w:val="20"/>
        </w:rPr>
      </w:pPr>
      <w:r w:rsidRPr="25ACCF1E" w:rsidR="25ACCF1E">
        <w:rPr>
          <w:rStyle w:val="None"/>
          <w:sz w:val="20"/>
          <w:szCs w:val="20"/>
          <w:lang w:val="en-US"/>
        </w:rPr>
        <w:t xml:space="preserve">              Students will be able to:</w:t>
      </w:r>
    </w:p>
    <w:p xmlns:wp14="http://schemas.microsoft.com/office/word/2010/wordml" w14:paraId="49BAEA0D" wp14:textId="3B125500">
      <w:pPr>
        <w:pStyle w:val="Body A"/>
        <w:numPr>
          <w:ilvl w:val="0"/>
          <w:numId w:val="5"/>
        </w:numPr>
        <w:bidi w:val="0"/>
        <w:spacing w:before="240" w:after="240"/>
        <w:ind w:right="0"/>
        <w:jc w:val="left"/>
        <w:rPr>
          <w:sz w:val="20"/>
          <w:szCs w:val="20"/>
          <w:rtl w:val="0"/>
          <w:lang w:val="en-US"/>
        </w:rPr>
      </w:pPr>
      <w:r w:rsidRPr="25ACCF1E" w:rsidR="25ACCF1E">
        <w:rPr>
          <w:rStyle w:val="None A"/>
          <w:sz w:val="20"/>
          <w:szCs w:val="20"/>
          <w:lang w:val="en-US"/>
        </w:rPr>
        <w:t>P</w:t>
      </w:r>
      <w:r w:rsidRPr="25ACCF1E" w:rsidR="25ACCF1E">
        <w:rPr>
          <w:rStyle w:val="None A"/>
          <w:sz w:val="20"/>
          <w:szCs w:val="20"/>
          <w:lang w:val="en-US"/>
        </w:rPr>
        <w:t>erform</w:t>
      </w:r>
      <w:r w:rsidRPr="25ACCF1E" w:rsidR="25ACCF1E">
        <w:rPr>
          <w:rStyle w:val="None A"/>
          <w:sz w:val="20"/>
          <w:szCs w:val="20"/>
          <w:lang w:val="en-US"/>
        </w:rPr>
        <w:t xml:space="preserve"> basic text processing tasks such as c</w:t>
      </w:r>
      <w:r w:rsidRPr="25ACCF1E" w:rsidR="25ACCF1E">
        <w:rPr>
          <w:rStyle w:val="None A"/>
          <w:sz w:val="20"/>
          <w:szCs w:val="20"/>
          <w:lang w:val="en-US"/>
        </w:rPr>
        <w:t>rawling</w:t>
      </w:r>
      <w:r w:rsidRPr="25ACCF1E" w:rsidR="25ACCF1E">
        <w:rPr>
          <w:rStyle w:val="None A"/>
          <w:sz w:val="20"/>
          <w:szCs w:val="20"/>
          <w:lang w:val="en-US"/>
        </w:rPr>
        <w:t xml:space="preserve"> data from the web, pre-processing and cleaning natural language </w:t>
      </w:r>
      <w:proofErr w:type="gramStart"/>
      <w:r w:rsidRPr="25ACCF1E" w:rsidR="25ACCF1E">
        <w:rPr>
          <w:rStyle w:val="None A"/>
          <w:sz w:val="20"/>
          <w:szCs w:val="20"/>
          <w:lang w:val="en-US"/>
        </w:rPr>
        <w:t>sentences;</w:t>
      </w:r>
      <w:proofErr w:type="gramEnd"/>
      <w:bookmarkStart w:name="Text15" w:id="64"/>
      <w:bookmarkEnd w:id="64"/>
    </w:p>
    <w:p xmlns:wp14="http://schemas.microsoft.com/office/word/2010/wordml" w14:paraId="0572E44E" wp14:textId="77777777">
      <w:pPr>
        <w:pStyle w:val="Body A"/>
        <w:numPr>
          <w:ilvl w:val="0"/>
          <w:numId w:val="5"/>
        </w:numPr>
        <w:bidi w:val="0"/>
        <w:spacing w:before="240" w:after="240"/>
        <w:ind w:right="0"/>
        <w:jc w:val="left"/>
        <w:rPr>
          <w:sz w:val="20"/>
          <w:szCs w:val="20"/>
          <w:rtl w:val="0"/>
          <w:lang w:val="en-US"/>
        </w:rPr>
      </w:pPr>
      <w:r w:rsidRPr="25ACCF1E" w:rsidR="25ACCF1E">
        <w:rPr>
          <w:rStyle w:val="None A"/>
          <w:sz w:val="20"/>
          <w:szCs w:val="20"/>
          <w:lang w:val="en-US"/>
        </w:rPr>
        <w:t xml:space="preserve">Evaluate ranking algorithms by using information retrieval evaluation techniques, and implement text retrieval models such as TF-IDF and </w:t>
      </w:r>
      <w:proofErr w:type="gramStart"/>
      <w:r w:rsidRPr="25ACCF1E" w:rsidR="25ACCF1E">
        <w:rPr>
          <w:rStyle w:val="None A"/>
          <w:sz w:val="20"/>
          <w:szCs w:val="20"/>
          <w:lang w:val="en-US"/>
        </w:rPr>
        <w:t>BM25;</w:t>
      </w:r>
      <w:proofErr w:type="gramEnd"/>
    </w:p>
    <w:p xmlns:wp14="http://schemas.microsoft.com/office/word/2010/wordml" w14:paraId="2A77E178" wp14:textId="77777777">
      <w:pPr>
        <w:pStyle w:val="Body A"/>
        <w:numPr>
          <w:ilvl w:val="0"/>
          <w:numId w:val="5"/>
        </w:numPr>
        <w:bidi w:val="0"/>
        <w:spacing w:before="240" w:after="240"/>
        <w:ind w:right="0"/>
        <w:jc w:val="left"/>
        <w:rPr>
          <w:sz w:val="20"/>
          <w:szCs w:val="20"/>
          <w:rtl w:val="0"/>
          <w:lang w:val="en-US"/>
        </w:rPr>
      </w:pPr>
      <w:r w:rsidRPr="25ACCF1E" w:rsidR="25ACCF1E">
        <w:rPr>
          <w:rStyle w:val="None A"/>
          <w:sz w:val="20"/>
          <w:szCs w:val="20"/>
          <w:lang w:val="en-US"/>
        </w:rPr>
        <w:t xml:space="preserve">Use Elastic search to implement a prototypical search engine on Twitter </w:t>
      </w:r>
      <w:proofErr w:type="gramStart"/>
      <w:r w:rsidRPr="25ACCF1E" w:rsidR="25ACCF1E">
        <w:rPr>
          <w:rStyle w:val="None A"/>
          <w:sz w:val="20"/>
          <w:szCs w:val="20"/>
          <w:lang w:val="en-US"/>
        </w:rPr>
        <w:t>data;</w:t>
      </w:r>
      <w:proofErr w:type="gramEnd"/>
    </w:p>
    <w:p w:rsidR="607ED2E4" w:rsidP="607ED2E4" w:rsidRDefault="607ED2E4" w14:paraId="0A80305F" w14:textId="6C5E2C5F">
      <w:pPr>
        <w:pStyle w:val="Body A"/>
        <w:numPr>
          <w:ilvl w:val="0"/>
          <w:numId w:val="5"/>
        </w:numPr>
        <w:spacing w:before="240" w:after="240"/>
        <w:ind w:right="0"/>
        <w:jc w:val="left"/>
        <w:rPr>
          <w:rStyle w:val="None A"/>
          <w:sz w:val="20"/>
          <w:szCs w:val="20"/>
          <w:rtl w:val="0"/>
          <w:lang w:val="en-US"/>
        </w:rPr>
      </w:pPr>
      <w:r w:rsidRPr="25ACCF1E" w:rsidR="607ED2E4">
        <w:rPr>
          <w:rStyle w:val="None A"/>
          <w:sz w:val="20"/>
          <w:szCs w:val="20"/>
          <w:lang w:val="en-US"/>
        </w:rPr>
        <w:t xml:space="preserve">Derive inference algorithms for the maximum likelihood estimation (MLE), implement the </w:t>
      </w:r>
      <w:r w:rsidRPr="25ACCF1E" w:rsidR="607ED2E4">
        <w:rPr>
          <w:rStyle w:val="None A"/>
          <w:sz w:val="20"/>
          <w:szCs w:val="20"/>
          <w:lang w:val="en-US"/>
        </w:rPr>
        <w:t>expectation</w:t>
      </w:r>
      <w:ins w:author="Xueqing Liu" w:date="2020-04-06T03:33:58.806Z" w:id="632082206">
        <w:r w:rsidRPr="25ACCF1E" w:rsidR="275E4BF3">
          <w:rPr>
            <w:rStyle w:val="None A"/>
            <w:sz w:val="20"/>
            <w:szCs w:val="20"/>
            <w:lang w:val="en-US"/>
          </w:rPr>
          <w:t xml:space="preserve"> </w:t>
        </w:r>
      </w:ins>
      <w:r w:rsidRPr="25ACCF1E" w:rsidR="607ED2E4">
        <w:rPr>
          <w:rStyle w:val="None A"/>
          <w:sz w:val="20"/>
          <w:szCs w:val="20"/>
          <w:lang w:val="en-US"/>
        </w:rPr>
        <w:t>maximization</w:t>
      </w:r>
      <w:r w:rsidRPr="25ACCF1E" w:rsidR="607ED2E4">
        <w:rPr>
          <w:rStyle w:val="None A"/>
          <w:sz w:val="20"/>
          <w:szCs w:val="20"/>
          <w:lang w:val="en-US"/>
        </w:rPr>
        <w:t xml:space="preserve"> (EM) </w:t>
      </w:r>
      <w:proofErr w:type="gramStart"/>
      <w:r w:rsidRPr="25ACCF1E" w:rsidR="607ED2E4">
        <w:rPr>
          <w:rStyle w:val="None A"/>
          <w:sz w:val="20"/>
          <w:szCs w:val="20"/>
          <w:lang w:val="en-US"/>
        </w:rPr>
        <w:t>algorithm;</w:t>
      </w:r>
      <w:proofErr w:type="gramEnd"/>
    </w:p>
    <w:p xmlns:wp14="http://schemas.microsoft.com/office/word/2010/wordml" w:rsidP="25ACCF1E" w14:paraId="64B0E028" wp14:textId="59898097">
      <w:pPr>
        <w:pStyle w:val="Body A"/>
        <w:numPr>
          <w:ilvl w:val="0"/>
          <w:numId w:val="5"/>
        </w:numPr>
        <w:bidi w:val="0"/>
        <w:spacing w:before="240" w:after="240"/>
        <w:ind w:right="0"/>
        <w:jc w:val="left"/>
        <w:rPr>
          <w:outline w:val="0"/>
          <w:sz w:val="20"/>
          <w:szCs w:val="20"/>
          <w:rtl w:val="0"/>
          <w:lang w:val="en-US"/>
        </w:rPr>
      </w:pPr>
      <w:r w:rsidRPr="25ACCF1E" w:rsidR="08F712C1">
        <w:rPr>
          <w:rStyle w:val="None A"/>
          <w:sz w:val="20"/>
          <w:szCs w:val="20"/>
          <w:lang w:val="en-US"/>
        </w:rPr>
        <w:t xml:space="preserve"> </w:t>
      </w:r>
      <w:r w:rsidR="08F712C1">
        <w:rPr>
          <w:rStyle w:val="None"/>
          <w:outline w:val="0"/>
          <w:color w:val="000000"/>
          <w:sz w:val="20"/>
          <w:szCs w:val="20"/>
          <w:lang w:val="en-US"/>
          <w14:textFill>
            <w14:solidFill>
              <w14:srgbClr w14:val="000000"/>
            </w14:solidFill>
          </w14:textFill>
        </w:rPr>
        <w:t xml:space="preserve">Use state-of-the-art tools such as LSTM/Bert for text classification </w:t>
      </w:r>
      <w:proofErr w:type="gramStart"/>
      <w:proofErr w:type="gramStart"/>
      <w:r w:rsidR="08F712C1">
        <w:rPr>
          <w:rStyle w:val="None"/>
          <w:outline w:val="0"/>
          <w:color w:val="000000"/>
          <w:sz w:val="20"/>
          <w:szCs w:val="20"/>
          <w:lang w:val="en-US"/>
          <w14:textFill>
            <w14:solidFill>
              <w14:srgbClr w14:val="000000"/>
            </w14:solidFill>
          </w14:textFill>
        </w:rPr>
        <w:t>tasks;</w:t>
      </w:r>
      <w:proofErr w:type="gramEnd"/>
      <w:proofErr w:type="gramEnd"/>
      <w:r w:rsidR="08F712C1">
        <w:rPr>
          <w:rStyle w:val="None"/>
          <w:outline w:val="0"/>
          <w:color w:val="c2a035"/>
          <w:sz w:val="20"/>
          <w:szCs w:val="20"/>
          <w:lang w:val="en-US"/>
          <w14:textFill>
            <w14:solidFill>
              <w14:srgbClr w14:val="C2A035"/>
            </w14:solidFill>
          </w14:textFill>
        </w:rPr>
        <w:t xml:space="preserve"> </w:t>
      </w:r>
    </w:p>
    <w:p xmlns:wp14="http://schemas.microsoft.com/office/word/2010/wordml" w14:paraId="0E27B00A" wp14:textId="77777777">
      <w:pPr>
        <w:pStyle w:val="Body A"/>
        <w:tabs>
          <w:tab w:val="left" w:pos="2200"/>
          <w:tab w:val="left" w:pos="3400"/>
          <w:tab w:val="left" w:pos="4900"/>
          <w:tab w:val="left" w:pos="6900"/>
          <w:tab w:val="left" w:pos="8000"/>
          <w:tab w:val="right" w:pos="9300"/>
        </w:tabs>
        <w:spacing w:before="240" w:after="240"/>
        <w:ind w:left="720" w:firstLine="0"/>
      </w:pPr>
    </w:p>
    <w:p xmlns:wp14="http://schemas.microsoft.com/office/word/2010/wordml" w14:paraId="7E152AF1" wp14:textId="1845A57C">
      <w:pPr>
        <w:pStyle w:val="Body A"/>
        <w:tabs>
          <w:tab w:val="left" w:pos="2200"/>
          <w:tab w:val="left" w:pos="3400"/>
          <w:tab w:val="left" w:pos="4900"/>
          <w:tab w:val="left" w:pos="6900"/>
          <w:tab w:val="left" w:pos="8000"/>
          <w:tab w:val="right" w:pos="9300"/>
        </w:tabs>
        <w:spacing w:after="240"/>
        <w:rPr>
          <w:rStyle w:val="None A"/>
        </w:rPr>
      </w:pPr>
      <w:r w:rsidR="25ACCF1E">
        <w:rPr>
          <w:rStyle w:val="None"/>
          <w:b w:val="1"/>
          <w:bCs w:val="1"/>
          <w:lang w:val="en-US"/>
        </w:rPr>
        <w:t>Prerequisites</w:t>
      </w:r>
      <w:r w:rsidR="25ACCF1E">
        <w:rPr>
          <w:rStyle w:val="None A"/>
          <w:lang w:val="en-US"/>
        </w:rPr>
        <w:t>:</w:t>
      </w:r>
      <w:r>
        <w:rPr>
          <w:rStyle w:val="None"/>
          <w:vertAlign w:val="superscript"/>
        </w:rPr>
        <w:footnoteReference w:id="2"/>
      </w:r>
      <w:r w:rsidR="25ACCF1E">
        <w:rPr>
          <w:rStyle w:val="None A"/>
          <w:lang w:val="en-US"/>
        </w:rPr>
        <w:t xml:space="preserve">  </w:t>
      </w:r>
      <w:r w:rsidR="65899049">
        <w:rPr>
          <w:rStyle w:val="None A"/>
          <w:lang w:val="en-US"/>
        </w:rPr>
        <w:t xml:space="preserve">U</w:t>
      </w:r>
      <w:r w:rsidR="024D0EB6">
        <w:rPr>
          <w:rStyle w:val="None A"/>
          <w:lang w:val="en-US"/>
        </w:rPr>
        <w:t xml:space="preserve">n</w:t>
      </w:r>
      <w:r w:rsidR="65899049">
        <w:rPr>
          <w:rStyle w:val="None A"/>
          <w:lang w:val="en-US"/>
        </w:rPr>
        <w:t xml:space="preserve">dergraduate s</w:t>
      </w:r>
      <w:r w:rsidR="25ACCF1E">
        <w:rPr>
          <w:rStyle w:val="None A"/>
          <w:lang w:val="en-US"/>
        </w:rPr>
        <w:t xml:space="preserve">tudents must have taken CS115</w:t>
      </w:r>
      <w:r w:rsidR="723C1873">
        <w:rPr>
          <w:rStyle w:val="None A"/>
          <w:lang w:val="en-US"/>
        </w:rPr>
        <w:t xml:space="preserve">, no prerequisite for graduate students</w:t>
      </w:r>
      <w:r>
        <w:rPr>
          <w:rStyle w:val="None A"/>
          <w:rtl w:val="0"/>
          <w:lang w:val="en-US"/>
        </w:rPr>
        <w:tab/>
      </w:r>
      <w:bookmarkStart w:name="Text5" w:id="68"/>
      <w:r w:rsidR="25ACCF1E">
        <w:rPr>
          <w:rStyle w:val="None A"/>
          <w:lang w:val="en-US"/>
        </w:rPr>
        <w:t>     </w:t>
      </w:r>
      <w:bookmarkEnd w:id="68"/>
      <w:r w:rsidR="25ACCF1E">
        <w:rPr>
          <w:rStyle w:val="None A"/>
          <w:lang w:val="en-US"/>
        </w:rPr>
        <w:t xml:space="preserve">  </w:t>
      </w:r>
    </w:p>
    <w:p xmlns:wp14="http://schemas.microsoft.com/office/word/2010/wordml" w14:paraId="6261B668" wp14:textId="77777777">
      <w:pPr>
        <w:pStyle w:val="Body A"/>
        <w:tabs>
          <w:tab w:val="left" w:pos="2200"/>
          <w:tab w:val="left" w:pos="3400"/>
          <w:tab w:val="left" w:pos="4900"/>
          <w:tab w:val="left" w:pos="6900"/>
          <w:tab w:val="left" w:pos="8000"/>
          <w:tab w:val="right" w:pos="9300"/>
        </w:tabs>
        <w:spacing w:after="240"/>
      </w:pPr>
      <w:r>
        <w:rPr>
          <w:rStyle w:val="None"/>
          <w:b w:val="1"/>
          <w:bCs w:val="1"/>
          <w:rtl w:val="0"/>
          <w:lang w:val="en-US"/>
        </w:rPr>
        <w:t>Cross-listing</w:t>
      </w:r>
      <w:r>
        <w:rPr>
          <w:rStyle w:val="None A"/>
          <w:rtl w:val="0"/>
          <w:lang w:val="en-US"/>
        </w:rPr>
        <w:t xml:space="preserve">: </w:t>
      </w:r>
      <w:bookmarkStart w:name="Text6" w:id="69"/>
      <w:r>
        <w:rPr>
          <w:rStyle w:val="None A"/>
          <w:rtl w:val="0"/>
        </w:rPr>
        <w:tab/>
      </w:r>
      <w:r>
        <w:rPr>
          <w:rStyle w:val="None A"/>
          <w:rtl w:val="0"/>
        </w:rPr>
        <w:t>     </w:t>
      </w:r>
      <w:bookmarkEnd w:id="69"/>
      <w:r>
        <w:rPr>
          <w:rStyle w:val="None A"/>
          <w:rtl w:val="0"/>
          <w:lang w:val="en-US"/>
        </w:rPr>
        <w:t xml:space="preserve"> — </w:t>
      </w:r>
      <w:r>
        <w:rPr>
          <w:rStyle w:val="None"/>
          <w:sz w:val="20"/>
          <w:szCs w:val="20"/>
          <w:rtl w:val="0"/>
          <w:lang w:val="en-US"/>
        </w:rPr>
        <w:t>show cross-listed course number(s)</w:t>
      </w:r>
    </w:p>
    <w:p xmlns:wp14="http://schemas.microsoft.com/office/word/2010/wordml" w:rsidP="25ACCF1E" w14:paraId="4A0650CF" wp14:textId="167D4293">
      <w:pPr>
        <w:pStyle w:val="Body A"/>
        <w:tabs>
          <w:tab w:val="left" w:pos="2200"/>
          <w:tab w:val="left" w:pos="3400"/>
          <w:tab w:val="left" w:pos="4900"/>
          <w:tab w:val="left" w:pos="6900"/>
          <w:tab w:val="left" w:pos="8000"/>
          <w:tab w:val="right" w:pos="9300"/>
        </w:tabs>
        <w:spacing w:after="240"/>
        <w:rPr>
          <w:rStyle w:val="None A"/>
          <w:rtl w:val="0"/>
          <w:lang w:val="en-US"/>
        </w:rPr>
      </w:pPr>
      <w:r w:rsidRPr="25ACCF1E" w:rsidR="25ACCF1E">
        <w:rPr>
          <w:rStyle w:val="None"/>
          <w:b w:val="1"/>
          <w:bCs w:val="1"/>
          <w:lang w:val="en-US"/>
        </w:rPr>
        <w:t>Grading Percentages</w:t>
      </w:r>
      <w:r w:rsidRPr="25ACCF1E" w:rsidR="25ACCF1E">
        <w:rPr>
          <w:rStyle w:val="None A"/>
          <w:lang w:val="en-US"/>
        </w:rPr>
        <w:t xml:space="preserve">:  </w:t>
      </w:r>
      <w:r w:rsidRPr="25ACCF1E" w:rsidR="25ACCF1E">
        <w:rPr>
          <w:rStyle w:val="None"/>
          <w:u w:val="single"/>
          <w:lang w:val="en-US"/>
        </w:rPr>
        <w:t>HW</w:t>
      </w:r>
      <w:r w:rsidRPr="25ACCF1E" w:rsidR="25ACCF1E">
        <w:rPr>
          <w:rStyle w:val="None A"/>
          <w:lang w:val="en-US"/>
        </w:rPr>
        <w:t xml:space="preserve"> </w:t>
      </w:r>
      <w:r w:rsidRPr="25ACCF1E" w:rsidR="25ACCF1E">
        <w:rPr>
          <w:rStyle w:val="None A"/>
          <w:lang w:val="en-US"/>
        </w:rPr>
        <w:t xml:space="preserve"> </w:t>
      </w:r>
      <w:r w:rsidRPr="25ACCF1E" w:rsidR="25ACCF1E">
        <w:rPr>
          <w:rStyle w:val="None A"/>
          <w:lang w:val="en-US"/>
        </w:rPr>
        <w:t xml:space="preserve"> 50% </w:t>
      </w:r>
      <w:r w:rsidRPr="25ACCF1E" w:rsidR="25ACCF1E">
        <w:rPr>
          <w:rStyle w:val="None A"/>
          <w:lang w:val="en-US"/>
        </w:rPr>
        <w:t xml:space="preserve">   </w:t>
      </w:r>
      <w:r w:rsidRPr="25ACCF1E" w:rsidR="25ACCF1E">
        <w:rPr>
          <w:rStyle w:val="None"/>
          <w:u w:val="single"/>
          <w:lang w:val="en-US"/>
        </w:rPr>
        <w:t>Mid-term</w:t>
      </w:r>
      <w:r w:rsidRPr="25ACCF1E" w:rsidR="25ACCF1E">
        <w:rPr>
          <w:rStyle w:val="None A"/>
          <w:lang w:val="en-US"/>
        </w:rPr>
        <w:t xml:space="preserve"> </w:t>
      </w:r>
      <w:r w:rsidRPr="25ACCF1E" w:rsidR="25ACCF1E">
        <w:rPr>
          <w:rStyle w:val="None A"/>
          <w:lang w:val="en-US"/>
        </w:rPr>
        <w:t xml:space="preserve"> </w:t>
      </w:r>
      <w:r w:rsidRPr="25ACCF1E" w:rsidR="25ACCF1E">
        <w:rPr>
          <w:rStyle w:val="None A"/>
          <w:lang w:val="en-US"/>
        </w:rPr>
        <w:t xml:space="preserve">  20%</w:t>
      </w:r>
      <w:r w:rsidRPr="25ACCF1E" w:rsidR="25ACCF1E">
        <w:rPr>
          <w:rStyle w:val="None A"/>
          <w:lang w:val="en-US"/>
        </w:rPr>
        <w:t xml:space="preserve">  </w:t>
      </w:r>
      <w:r w:rsidRPr="25ACCF1E" w:rsidR="25ACCF1E">
        <w:rPr>
          <w:rStyle w:val="None"/>
          <w:u w:val="single"/>
          <w:lang w:val="en-US"/>
        </w:rPr>
        <w:t xml:space="preserve"> </w:t>
      </w:r>
      <w:r w:rsidRPr="25ACCF1E" w:rsidR="25ACCF1E">
        <w:rPr>
          <w:rStyle w:val="None"/>
          <w:u w:val="single"/>
          <w:lang w:val="en-US"/>
        </w:rPr>
        <w:t xml:space="preserve">Projects </w:t>
      </w:r>
      <w:r w:rsidRPr="25ACCF1E" w:rsidR="25ACCF1E">
        <w:rPr>
          <w:rStyle w:val="None A"/>
          <w:lang w:val="en-US"/>
        </w:rPr>
        <w:t xml:space="preserve"> 30</w:t>
      </w:r>
      <w:r w:rsidRPr="25ACCF1E" w:rsidR="25ACCF1E">
        <w:rPr>
          <w:rStyle w:val="None A"/>
          <w:lang w:val="en-US"/>
        </w:rPr>
        <w:t xml:space="preserve">% </w:t>
      </w:r>
      <w:bookmarkStart w:name="Check14" w:id="70"/>
      <w:bookmarkEnd w:id="70"/>
      <w:bookmarkStart w:name="Check15" w:id="72"/>
      <w:bookmarkEnd w:id="72"/>
      <w:bookmarkStart w:name="Check16" w:id="75"/>
      <w:bookmarkEnd w:id="75"/>
      <w:bookmarkStart w:name="Check17" w:id="77"/>
      <w:bookmarkEnd w:id="77"/>
      <w:bookmarkStart w:name="Check18" w:id="80"/>
      <w:bookmarkEnd w:id="80"/>
    </w:p>
    <w:p xmlns:wp14="http://schemas.microsoft.com/office/word/2010/wordml" w14:paraId="7E8008A0" wp14:textId="77777777">
      <w:pPr>
        <w:pStyle w:val="Body A"/>
        <w:tabs>
          <w:tab w:val="left" w:pos="2200"/>
          <w:tab w:val="left" w:pos="3400"/>
          <w:tab w:val="left" w:pos="4900"/>
          <w:tab w:val="left" w:pos="6900"/>
          <w:tab w:val="left" w:pos="8000"/>
          <w:tab w:val="right" w:pos="9300"/>
        </w:tabs>
        <w:spacing w:after="240"/>
      </w:pPr>
      <w:r>
        <w:rPr>
          <w:rStyle w:val="None A"/>
          <w:rtl w:val="0"/>
        </w:rPr>
        <w:tab/>
      </w:r>
      <w:proofErr w:type="gramStart"/>
      <w:r w:rsidR="25ACCF1E">
        <w:rPr>
          <w:rStyle w:val="None A"/>
        </w:rPr>
        <w:t xml:space="preserve">Other </w:t>
      </w:r>
      <w:bookmarkStart w:name="Check19" w:id="82"/>
      <w:bookmarkEnd w:id="82"/>
      <w:r w:rsidR="25ACCF1E">
        <w:rPr>
          <w:rStyle w:val="None A"/>
          <w:lang w:val="en-US"/>
        </w:rPr>
        <w:t xml:space="preserve"> </w:t>
      </w:r>
      <w:r>
        <w:rPr>
          <w:rStyle w:val="None A"/>
        </w:rPr>
        <w:tab/>
      </w:r>
      <w:r w:rsidR="25ACCF1E">
        <w:rPr>
          <w:rStyle w:val="None"/>
          <w:sz w:val="20"/>
          <w:szCs w:val="20"/>
          <w:lang w:val="en-US"/>
        </w:rPr>
        <w:t>(</w:t>
      </w:r>
      <w:proofErr w:type="gramEnd"/>
      <w:r w:rsidR="25ACCF1E">
        <w:rPr>
          <w:rStyle w:val="None"/>
          <w:sz w:val="20"/>
          <w:szCs w:val="20"/>
          <w:lang w:val="en-US"/>
        </w:rPr>
        <w:t>specify both percent and kind of work)</w:t>
      </w:r>
      <w:r w:rsidR="25ACCF1E">
        <w:rPr>
          <w:rStyle w:val="None A"/>
          <w:lang w:val="en-US"/>
        </w:rPr>
        <w:t xml:space="preserve">  </w:t>
      </w:r>
      <w:bookmarkStart w:name="Text13" w:id="83"/>
      <w:r w:rsidR="25ACCF1E">
        <w:rPr>
          <w:rStyle w:val="None A"/>
          <w:lang w:val="en-US"/>
        </w:rPr>
        <w:t>     </w:t>
      </w:r>
      <w:bookmarkEnd w:id="83"/>
    </w:p>
    <w:p xmlns:wp14="http://schemas.microsoft.com/office/word/2010/wordml" w14:paraId="66BBAA65" wp14:textId="77777777">
      <w:pPr>
        <w:pStyle w:val="Body A"/>
        <w:tabs>
          <w:tab w:val="left" w:pos="2200"/>
          <w:tab w:val="left" w:pos="3400"/>
          <w:tab w:val="left" w:pos="4900"/>
          <w:tab w:val="left" w:pos="6900"/>
          <w:tab w:val="left" w:pos="8000"/>
          <w:tab w:val="right" w:pos="9300"/>
        </w:tabs>
        <w:spacing w:after="240"/>
      </w:pPr>
      <w:r>
        <w:rPr>
          <w:rStyle w:val="None"/>
          <w:b w:val="1"/>
          <w:bCs w:val="1"/>
          <w:rtl w:val="0"/>
          <w:lang w:val="en-US"/>
        </w:rPr>
        <w:t>Credits</w:t>
      </w:r>
      <w:r>
        <w:rPr>
          <w:rStyle w:val="None A"/>
          <w:rtl w:val="0"/>
          <w:lang w:val="en-US"/>
        </w:rPr>
        <w:t>:</w:t>
      </w:r>
      <w:r>
        <w:rPr>
          <w:rStyle w:val="None A"/>
          <w:rtl w:val="0"/>
          <w:lang w:val="en-US"/>
        </w:rPr>
        <w:tab/>
      </w:r>
      <w:bookmarkStart w:name="Check4" w:id="84"/>
      <w:bookmarkEnd w:id="84"/>
      <w:r>
        <w:rPr>
          <w:rStyle w:val="None A"/>
          <w:rtl w:val="0"/>
          <w:lang w:val="en-US"/>
        </w:rPr>
        <w:t xml:space="preserve"> </w:t>
      </w:r>
      <w:r>
        <w:rPr>
          <w:rStyle w:val="None A"/>
          <w:rtl w:val="0"/>
          <w:lang w:val="en-US"/>
        </w:rPr>
        <w:t>3 credits</w:t>
      </w:r>
      <w:r>
        <w:rPr>
          <w:rStyle w:val="None A"/>
          <w:rtl w:val="0"/>
          <w:lang w:val="en-US"/>
        </w:rPr>
        <w:tab/>
      </w:r>
      <w:bookmarkStart w:name="Check5" w:id="85"/>
      <w:r>
        <w:rPr>
          <w:rStyle w:val="None A"/>
        </w:rPr>
        <w:tab/>
      </w:r>
      <w:bookmarkEnd w:id="85"/>
      <w:r>
        <w:rPr>
          <w:rStyle w:val="None A"/>
          <w:rtl w:val="0"/>
          <w:lang w:val="en-US"/>
        </w:rPr>
        <w:t xml:space="preserve"> Other</w:t>
      </w:r>
    </w:p>
    <w:p xmlns:wp14="http://schemas.microsoft.com/office/word/2010/wordml" w14:paraId="59F3647E" wp14:textId="77777777">
      <w:pPr>
        <w:pStyle w:val="Body A"/>
        <w:tabs>
          <w:tab w:val="left" w:pos="2200"/>
          <w:tab w:val="left" w:pos="3400"/>
          <w:tab w:val="left" w:pos="4900"/>
          <w:tab w:val="left" w:pos="6900"/>
          <w:tab w:val="left" w:pos="8000"/>
          <w:tab w:val="right" w:pos="9300"/>
        </w:tabs>
        <w:spacing w:after="240"/>
      </w:pPr>
      <w:r w:rsidR="25ACCF1E">
        <w:rPr>
          <w:rStyle w:val="None"/>
          <w:b w:val="1"/>
          <w:bCs w:val="1"/>
          <w:lang w:val="en-US"/>
        </w:rPr>
        <w:t>For Graduate Credit toward Degree or Certificate</w:t>
      </w:r>
      <w:r>
        <w:rPr>
          <w:rStyle w:val="None"/>
          <w:rFonts w:ascii="Arial Unicode MS" w:hAnsi="Arial Unicode MS" w:eastAsia="Arial Unicode MS" w:cs="Arial Unicode MS"/>
        </w:rPr>
        <w:br w:type="textWrapping"/>
      </w:r>
      <w:r>
        <w:rPr>
          <w:rStyle w:val="None A"/>
        </w:rPr>
        <w:tab/>
      </w:r>
      <w:bookmarkStart w:name="Check6" w:id="86"/>
      <w:bookmarkEnd w:id="86"/>
      <w:r w:rsidR="25ACCF1E">
        <w:rPr>
          <w:rStyle w:val="None A"/>
          <w:lang w:val="en-US"/>
        </w:rPr>
        <w:t xml:space="preserve"> </w:t>
      </w:r>
      <w:proofErr w:type="gramStart"/>
      <w:r w:rsidR="25ACCF1E">
        <w:rPr>
          <w:rStyle w:val="None"/>
          <w:b w:val="1"/>
          <w:bCs w:val="1"/>
          <w:u w:val="single"/>
          <w:lang w:val="en-US"/>
        </w:rPr>
        <w:t>Yes</w:t>
      </w:r>
      <w:proofErr w:type="gramEnd"/>
      <w:r>
        <w:rPr>
          <w:rStyle w:val="None A"/>
        </w:rPr>
        <w:tab/>
      </w:r>
      <w:bookmarkStart w:name="Check7" w:id="87"/>
      <w:bookmarkEnd w:id="87"/>
      <w:r w:rsidR="25ACCF1E">
        <w:rPr>
          <w:rStyle w:val="None A"/>
          <w:lang w:val="en-US"/>
        </w:rPr>
        <w:t xml:space="preserve"> </w:t>
      </w:r>
      <w:r w:rsidR="25ACCF1E">
        <w:rPr>
          <w:rStyle w:val="None A"/>
          <w:lang w:val="en-US"/>
        </w:rPr>
        <w:t>No</w:t>
      </w:r>
      <w:r>
        <w:rPr>
          <w:rStyle w:val="None A"/>
          <w:rtl w:val="0"/>
          <w:lang w:val="en-US"/>
        </w:rPr>
        <w:tab/>
      </w:r>
      <w:bookmarkStart w:name="Check8" w:id="88"/>
      <w:bookmarkEnd w:id="88"/>
      <w:r w:rsidR="25ACCF1E">
        <w:rPr>
          <w:rStyle w:val="None A"/>
          <w:lang w:val="en-US"/>
        </w:rPr>
        <w:t xml:space="preserve"> </w:t>
      </w:r>
      <w:r w:rsidR="25ACCF1E">
        <w:rPr>
          <w:rStyle w:val="None A"/>
          <w:lang w:val="en-US"/>
        </w:rPr>
        <w:t>Not for Dept. Majors</w:t>
      </w:r>
      <w:r>
        <w:rPr>
          <w:rStyle w:val="None A"/>
          <w:rtl w:val="0"/>
          <w:lang w:val="en-US"/>
        </w:rPr>
        <w:tab/>
      </w:r>
      <w:bookmarkStart w:name="Check9" w:id="89"/>
      <w:bookmarkEnd w:id="89"/>
      <w:r w:rsidR="25ACCF1E">
        <w:rPr>
          <w:rStyle w:val="None A"/>
          <w:lang w:val="en-US"/>
        </w:rPr>
        <w:t xml:space="preserve"> </w:t>
      </w:r>
      <w:r w:rsidR="25ACCF1E">
        <w:rPr>
          <w:rStyle w:val="None A"/>
          <w:lang w:val="en-US"/>
        </w:rPr>
        <w:t>Other</w:t>
      </w:r>
    </w:p>
    <w:p xmlns:wp14="http://schemas.microsoft.com/office/word/2010/wordml" w14:paraId="6F2CAFCD" wp14:textId="77777777">
      <w:pPr>
        <w:pStyle w:val="Body A"/>
        <w:tabs>
          <w:tab w:val="left" w:pos="2200"/>
          <w:tab w:val="left" w:pos="3400"/>
          <w:tab w:val="left" w:pos="4900"/>
          <w:tab w:val="left" w:pos="6900"/>
          <w:tab w:val="left" w:pos="8000"/>
          <w:tab w:val="right" w:pos="9300"/>
        </w:tabs>
        <w:spacing w:after="240"/>
        <w:rPr>
          <w:rStyle w:val="None A"/>
        </w:rPr>
      </w:pPr>
      <w:r>
        <w:rPr>
          <w:rStyle w:val="None"/>
          <w:b w:val="1"/>
          <w:bCs w:val="1"/>
          <w:rtl w:val="0"/>
          <w:lang w:val="en-US"/>
        </w:rPr>
        <w:t>Textbook(s) or References</w:t>
      </w:r>
      <w:r>
        <w:rPr>
          <w:rStyle w:val="None A"/>
          <w:rtl w:val="0"/>
          <w:lang w:val="en-US"/>
        </w:rPr>
        <w:t xml:space="preserve"> </w:t>
      </w:r>
      <w:r>
        <w:rPr>
          <w:rStyle w:val="None"/>
          <w:sz w:val="20"/>
          <w:szCs w:val="20"/>
          <w:rtl w:val="0"/>
          <w:lang w:val="en-US"/>
        </w:rPr>
        <w:t>(List required and recommended texts including publisher and year in a recognized format such as APA, AIP, Chicago or MLA)</w:t>
      </w:r>
      <w:r>
        <w:rPr>
          <w:rStyle w:val="None A"/>
          <w:rtl w:val="0"/>
          <w:lang w:val="en-US"/>
        </w:rPr>
        <w:t>:</w:t>
      </w:r>
      <w:bookmarkStart w:name="Text8" w:id="90"/>
      <w:r>
        <w:rPr>
          <w:rStyle w:val="None A"/>
          <w:rtl w:val="0"/>
          <w:lang w:val="en-US"/>
        </w:rPr>
        <w:t>  </w:t>
      </w:r>
    </w:p>
    <w:p xmlns:wp14="http://schemas.microsoft.com/office/word/2010/wordml" w14:paraId="457D5352" wp14:textId="2AD0D812">
      <w:pPr>
        <w:pStyle w:val="Body A"/>
        <w:tabs>
          <w:tab w:val="left" w:pos="2200"/>
          <w:tab w:val="left" w:pos="3400"/>
          <w:tab w:val="left" w:pos="4900"/>
          <w:tab w:val="left" w:pos="6900"/>
          <w:tab w:val="left" w:pos="8000"/>
          <w:tab w:val="right" w:pos="9300"/>
        </w:tabs>
        <w:spacing w:after="240"/>
      </w:pPr>
      <w:r w:rsidRPr="25ACCF1E" w:rsidR="25ACCF1E">
        <w:rPr>
          <w:rStyle w:val="None"/>
          <w:lang w:val="en-US"/>
        </w:rPr>
        <w:t> </w:t>
      </w:r>
      <w:r w:rsidRPr="25ACCF1E" w:rsidR="25ACCF1E">
        <w:rPr>
          <w:rStyle w:val="None"/>
          <w:lang w:val="de-DE"/>
        </w:rPr>
        <w:t>Zhai</w:t>
      </w:r>
      <w:r w:rsidRPr="25ACCF1E" w:rsidR="25ACCF1E">
        <w:rPr>
          <w:rStyle w:val="None"/>
          <w:lang w:val="de-DE"/>
        </w:rPr>
        <w:t xml:space="preserve">, C., &amp; </w:t>
      </w:r>
      <w:proofErr w:type="spellStart"/>
      <w:r w:rsidRPr="25ACCF1E" w:rsidR="25ACCF1E">
        <w:rPr>
          <w:rStyle w:val="None"/>
          <w:lang w:val="de-DE"/>
        </w:rPr>
        <w:t>Massung</w:t>
      </w:r>
      <w:proofErr w:type="spellEnd"/>
      <w:r w:rsidRPr="25ACCF1E" w:rsidR="25ACCF1E">
        <w:rPr>
          <w:rStyle w:val="None"/>
          <w:lang w:val="de-DE"/>
        </w:rPr>
        <w:t>, S. (2016).</w:t>
      </w:r>
      <w:r w:rsidRPr="25ACCF1E" w:rsidR="25ACCF1E">
        <w:rPr>
          <w:rStyle w:val="None"/>
          <w:lang w:val="en-US"/>
        </w:rPr>
        <w:t> </w:t>
      </w:r>
      <w:r w:rsidRPr="25ACCF1E" w:rsidR="25ACCF1E">
        <w:rPr>
          <w:rStyle w:val="None"/>
          <w:lang w:val="en-US"/>
        </w:rPr>
        <w:t>Text data management and analysis: a practical introduction to information retrieval and text mining. Association for Computing Machinery and Morgan &amp; Claypool.</w:t>
      </w:r>
      <w:bookmarkEnd w:id="90"/>
    </w:p>
    <w:p xmlns:wp14="http://schemas.microsoft.com/office/word/2010/wordml" w:rsidP="25ACCF1E" w14:paraId="7D7CAE39" wp14:textId="6D0CAB2A">
      <w:pPr>
        <w:pStyle w:val="Body A"/>
        <w:tabs>
          <w:tab w:val="left" w:pos="2200"/>
          <w:tab w:val="left" w:pos="3400"/>
          <w:tab w:val="left" w:pos="4900"/>
          <w:tab w:val="left" w:pos="6900"/>
          <w:tab w:val="left" w:pos="8000"/>
          <w:tab w:val="right" w:pos="9300"/>
        </w:tabs>
        <w:spacing w:after="240"/>
        <w:rPr>
          <w:rStyle w:val="None"/>
          <w:rtl w:val="0"/>
          <w:lang w:val="en-US"/>
        </w:rPr>
      </w:pPr>
      <w:r w:rsidR="25ACCF1E">
        <w:rPr>
          <w:rStyle w:val="None"/>
          <w:b w:val="1"/>
          <w:bCs w:val="1"/>
          <w:lang w:val="en-US"/>
        </w:rPr>
        <w:t xml:space="preserve">Mode of </w:t>
      </w:r>
      <w:r w:rsidR="25ACCF1E">
        <w:rPr>
          <w:rStyle w:val="None"/>
          <w:b w:val="1"/>
          <w:bCs w:val="1"/>
          <w:lang w:val="en-US"/>
        </w:rPr>
        <w:t>Delivery</w:t>
      </w:r>
      <w:r w:rsidR="30E4D857">
        <w:rPr>
          <w:rStyle w:val="None"/>
          <w:b w:val="1"/>
          <w:bCs w:val="1"/>
          <w:lang w:val="en-US"/>
        </w:rPr>
        <w:t xml:space="preserve">      </w:t>
      </w:r>
      <w:r w:rsidR="1AE6BF52">
        <w:rPr>
          <w:rStyle w:val="None"/>
          <w:b w:val="1"/>
          <w:bCs w:val="1"/>
          <w:lang w:val="en-US"/>
        </w:rPr>
        <w:t xml:space="preserve">  </w:t>
      </w:r>
      <w:r>
        <w:rPr>
          <w:rStyle w:val="None"/>
          <w:lang w:val="en-US"/>
        </w:rPr>
        <w:tab/>
      </w:r>
      <w:bookmarkStart w:name="Check10" w:id="92"/>
      <w:bookmarkEnd w:id="92"/>
      <w:r w:rsidR="25ACCF1E">
        <w:rPr>
          <w:rStyle w:val="None"/>
          <w:b w:val="1"/>
          <w:bCs w:val="1"/>
          <w:u w:val="single"/>
          <w:lang w:val="en-US"/>
        </w:rPr>
        <w:t>C</w:t>
      </w:r>
      <w:r w:rsidR="25ACCF1E">
        <w:rPr>
          <w:rStyle w:val="None"/>
          <w:b w:val="1"/>
          <w:bCs w:val="1"/>
          <w:u w:val="single"/>
          <w:lang w:val="en-US"/>
        </w:rPr>
        <w:t>lass</w:t>
      </w:r>
      <w:r w:rsidRPr="6A32EAC8" w:rsidR="0BFED9C5">
        <w:rPr>
          <w:rStyle w:val="None"/>
          <w:b w:val="1"/>
          <w:bCs w:val="1"/>
          <w:u w:val="none"/>
          <w:lang w:val="en-US"/>
          <w:rPrChange w:author="Xueqing Liu" w:date="2020-04-16T01:20:59.423Z" w:id="1781721800">
            <w:rPr>
              <w:rStyle w:val="None"/>
              <w:b w:val="1"/>
              <w:bCs w:val="1"/>
              <w:u w:val="single"/>
              <w:lang w:val="en-US"/>
            </w:rPr>
          </w:rPrChange>
        </w:rPr>
        <w:t xml:space="preserve"> </w:t>
      </w:r>
      <w:r w:rsidRPr="6A32EAC8" w:rsidR="0EFD9136">
        <w:rPr>
          <w:rStyle w:val="None"/>
          <w:b w:val="1"/>
          <w:bCs w:val="1"/>
          <w:u w:val="none"/>
          <w:lang w:val="en-US"/>
          <w:rPrChange w:author="Xueqing Liu" w:date="2020-04-16T01:20:59.426Z" w:id="1081534005">
            <w:rPr>
              <w:rStyle w:val="None"/>
              <w:b w:val="1"/>
              <w:bCs w:val="1"/>
              <w:u w:val="single"/>
              <w:lang w:val="en-US"/>
            </w:rPr>
          </w:rPrChange>
        </w:rPr>
        <w:t xml:space="preserve">  </w:t>
      </w:r>
      <w:r w:rsidRPr="6A32EAC8" w:rsidR="23252879">
        <w:rPr>
          <w:rStyle w:val="None"/>
          <w:b w:val="1"/>
          <w:bCs w:val="1"/>
          <w:u w:val="none"/>
          <w:lang w:val="en-US"/>
        </w:rPr>
        <w:t xml:space="preserve">            </w:t>
      </w:r>
      <w:r>
        <w:rPr>
          <w:rStyle w:val="None"/>
          <w:lang w:val="en-US"/>
        </w:rPr>
        <w:tab/>
      </w:r>
      <w:bookmarkStart w:name="Check11" w:id="93"/>
      <w:bookmarkEnd w:id="93"/>
      <w:r w:rsidR="25ACCF1E">
        <w:rPr>
          <w:rStyle w:val="None"/>
          <w:lang w:val="en-US"/>
        </w:rPr>
        <w:t>O</w:t>
      </w:r>
      <w:proofErr w:type="spellStart"/>
      <w:r w:rsidR="25ACCF1E">
        <w:rPr>
          <w:rStyle w:val="None"/>
          <w:lang w:val="pt-PT"/>
        </w:rPr>
        <w:t>nline</w:t>
      </w:r>
      <w:proofErr w:type="spellEnd"/>
      <w:r w:rsidR="06B6D22A">
        <w:rPr>
          <w:rStyle w:val="None"/>
          <w:lang w:val="pt-PT"/>
        </w:rPr>
        <w:t xml:space="preserve">  </w:t>
      </w:r>
      <w:r w:rsidR="6804DC3C">
        <w:rPr>
          <w:rStyle w:val="None"/>
          <w:lang w:val="pt-PT"/>
        </w:rPr>
        <w:t xml:space="preserve">               </w:t>
      </w:r>
      <w:r>
        <w:rPr>
          <w:rStyle w:val="None"/>
          <w:rtl w:val="0"/>
          <w:lang w:val="pt-PT"/>
        </w:rPr>
        <w:tab/>
      </w:r>
      <w:bookmarkStart w:name="Check12" w:id="94"/>
      <w:bookmarkEnd w:id="94"/>
      <w:r w:rsidR="25ACCF1E">
        <w:rPr>
          <w:rStyle w:val="None"/>
          <w:lang w:val="en-US"/>
        </w:rPr>
        <w:t>M</w:t>
      </w:r>
      <w:r w:rsidR="25ACCF1E">
        <w:rPr>
          <w:rStyle w:val="None"/>
          <w:lang w:val="en-US"/>
        </w:rPr>
        <w:t>odules</w:t>
      </w:r>
      <w:r w:rsidR="507DC53F">
        <w:rPr>
          <w:rStyle w:val="None"/>
          <w:lang w:val="en-US"/>
        </w:rPr>
        <w:t xml:space="preserve">  </w:t>
      </w:r>
      <w:r w:rsidR="6A102AAE">
        <w:rPr>
          <w:rStyle w:val="None"/>
          <w:lang w:val="en-US"/>
        </w:rPr>
        <w:t xml:space="preserve">                  </w:t>
      </w:r>
      <w:r>
        <w:rPr>
          <w:rStyle w:val="None"/>
          <w:rtl w:val="0"/>
          <w:lang w:val="en-US"/>
        </w:rPr>
        <w:tab/>
      </w:r>
      <w:bookmarkStart w:name="Check13" w:id="95"/>
      <w:bookmarkEnd w:id="95"/>
      <w:r w:rsidR="25ACCF1E">
        <w:rPr>
          <w:rStyle w:val="None"/>
          <w:lang w:val="en-US"/>
        </w:rPr>
        <w:t>O</w:t>
      </w:r>
      <w:r w:rsidR="25ACCF1E">
        <w:rPr>
          <w:rStyle w:val="None"/>
          <w:lang w:val="en-US"/>
        </w:rPr>
        <w:t>ther</w:t>
      </w:r>
    </w:p>
    <w:p xmlns:wp14="http://schemas.microsoft.com/office/word/2010/wordml" w14:paraId="6036D1BC" wp14:textId="77777777">
      <w:pPr>
        <w:pStyle w:val="Body A"/>
        <w:tabs>
          <w:tab w:val="left" w:pos="2200"/>
          <w:tab w:val="left" w:pos="3400"/>
          <w:tab w:val="left" w:pos="4900"/>
          <w:tab w:val="left" w:pos="6900"/>
          <w:tab w:val="left" w:pos="8000"/>
          <w:tab w:val="right" w:pos="9300"/>
        </w:tabs>
        <w:spacing w:after="240"/>
        <w:rPr>
          <w:rStyle w:val="None"/>
          <w:u w:val="single"/>
        </w:rPr>
      </w:pPr>
      <w:r w:rsidRPr="25ACCF1E" w:rsidR="25ACCF1E">
        <w:rPr>
          <w:rStyle w:val="None"/>
          <w:b w:val="1"/>
          <w:bCs w:val="1"/>
          <w:lang w:val="en-US"/>
        </w:rPr>
        <w:t xml:space="preserve">Program/Department </w:t>
      </w:r>
      <w:proofErr w:type="spellStart"/>
      <w:r w:rsidRPr="25ACCF1E" w:rsidR="25ACCF1E">
        <w:rPr>
          <w:rStyle w:val="None"/>
          <w:b w:val="1"/>
          <w:bCs w:val="1"/>
          <w:lang w:val="en-US"/>
        </w:rPr>
        <w:t>Ownershi</w:t>
      </w:r>
      <w:proofErr w:type="spellEnd"/>
      <w:r w:rsidRPr="25ACCF1E" w:rsidR="25ACCF1E">
        <w:rPr>
          <w:rStyle w:val="None"/>
          <w:b w:val="1"/>
          <w:bCs w:val="1"/>
          <w:lang w:val="de-DE"/>
        </w:rPr>
        <w:t xml:space="preserve">p: </w:t>
      </w:r>
      <w:r w:rsidRPr="25ACCF1E" w:rsidR="25ACCF1E">
        <w:rPr>
          <w:rStyle w:val="None"/>
          <w:lang w:val="en-US"/>
        </w:rPr>
        <w:t> </w:t>
      </w:r>
      <w:r w:rsidRPr="25ACCF1E" w:rsidR="25ACCF1E">
        <w:rPr>
          <w:rStyle w:val="None"/>
          <w:lang w:val="en-US"/>
        </w:rPr>
        <w:t>Computer Science</w:t>
      </w:r>
      <w:r w:rsidRPr="25ACCF1E" w:rsidR="25ACCF1E">
        <w:rPr>
          <w:rStyle w:val="None"/>
          <w:lang w:val="en-US"/>
        </w:rPr>
        <w:t>    </w:t>
      </w:r>
      <w:bookmarkStart w:name="Text9" w:id="96"/>
      <w:bookmarkEnd w:id="96"/>
    </w:p>
    <w:p xmlns:wp14="http://schemas.microsoft.com/office/word/2010/wordml" w14:paraId="04244D9D" wp14:textId="77777777">
      <w:pPr>
        <w:pStyle w:val="Body A"/>
        <w:tabs>
          <w:tab w:val="left" w:pos="2200"/>
          <w:tab w:val="left" w:pos="3400"/>
          <w:tab w:val="left" w:pos="4900"/>
          <w:tab w:val="left" w:pos="6900"/>
          <w:tab w:val="left" w:pos="8000"/>
          <w:tab w:val="right" w:pos="9300"/>
        </w:tabs>
        <w:spacing w:after="240"/>
        <w:rPr>
          <w:rStyle w:val="None"/>
          <w:u w:val="single"/>
        </w:rPr>
      </w:pPr>
      <w:r w:rsidR="25ACCF1E">
        <w:rPr>
          <w:rStyle w:val="None"/>
          <w:b w:val="1"/>
          <w:bCs w:val="1"/>
          <w:lang w:val="en-US"/>
        </w:rPr>
        <w:t>When first offered</w:t>
      </w:r>
      <w:r w:rsidR="25ACCF1E">
        <w:rPr>
          <w:rStyle w:val="None A"/>
          <w:lang w:val="en-US"/>
        </w:rPr>
        <w:t xml:space="preserve">: </w:t>
      </w:r>
      <w:bookmarkStart w:name="Text10" w:id="97"/>
      <w:r>
        <w:rPr>
          <w:rStyle w:val="None A"/>
        </w:rPr>
        <w:tab/>
      </w:r>
      <w:r w:rsidR="25ACCF1E">
        <w:rPr>
          <w:rStyle w:val="None A"/>
          <w:lang w:val="en-US"/>
        </w:rPr>
        <w:t>This is a new course</w:t>
      </w:r>
      <w:r>
        <w:rPr>
          <w:rStyle w:val="None A"/>
          <w:rtl w:val="0"/>
          <w:lang w:val="en-US"/>
        </w:rPr>
        <w:tab/>
      </w:r>
      <w:r w:rsidR="25ACCF1E">
        <w:rPr>
          <w:rStyle w:val="None A"/>
          <w:lang w:val="en-US"/>
        </w:rPr>
        <w:t>     </w:t>
      </w:r>
      <w:bookmarkEnd w:id="97"/>
    </w:p>
    <w:p xmlns:wp14="http://schemas.microsoft.com/office/word/2010/wordml" w14:paraId="5CF439E5" wp14:textId="77777777">
      <w:pPr>
        <w:pStyle w:val="Body A"/>
        <w:tabs>
          <w:tab w:val="left" w:pos="2200"/>
          <w:tab w:val="left" w:pos="3400"/>
          <w:tab w:val="left" w:pos="4900"/>
          <w:tab w:val="left" w:pos="6900"/>
        </w:tabs>
        <w:spacing w:after="240"/>
        <w:rPr>
          <w:rStyle w:val="None"/>
          <w:b w:val="1"/>
          <w:bCs w:val="1"/>
          <w:u w:val="single"/>
        </w:rPr>
      </w:pPr>
      <w:r>
        <w:rPr>
          <w:rStyle w:val="None"/>
          <w:b w:val="1"/>
          <w:bCs w:val="1"/>
          <w:rtl w:val="0"/>
          <w:lang w:val="en-US"/>
        </w:rPr>
        <w:t xml:space="preserve">Department Point of Contact and Title: </w:t>
      </w:r>
      <w:bookmarkStart w:name="Text11" w:id="99"/>
      <w:r>
        <w:rPr>
          <w:rStyle w:val="None"/>
          <w:b w:val="1"/>
          <w:bCs w:val="1"/>
          <w:u w:val="single"/>
          <w:rtl w:val="0"/>
          <w:lang w:val="en-US"/>
        </w:rPr>
        <w:t> </w:t>
      </w:r>
      <w:r>
        <w:rPr>
          <w:rStyle w:val="None"/>
          <w:b w:val="1"/>
          <w:bCs w:val="1"/>
          <w:u w:val="single"/>
          <w:rtl w:val="0"/>
          <w:lang w:val="en-US"/>
        </w:rPr>
        <w:t>Xueqing Liu, Assistant Professor</w:t>
      </w:r>
      <w:r>
        <w:rPr>
          <w:rStyle w:val="None"/>
          <w:b w:val="1"/>
          <w:bCs w:val="1"/>
          <w:u w:val="single"/>
          <w:rtl w:val="0"/>
          <w:lang w:val="en-US"/>
        </w:rPr>
        <w:t>    </w:t>
      </w:r>
      <w:bookmarkEnd w:id="99"/>
    </w:p>
    <w:p xmlns:wp14="http://schemas.microsoft.com/office/word/2010/wordml" w14:paraId="6330BD35" wp14:textId="77777777">
      <w:pPr>
        <w:pStyle w:val="Body A"/>
        <w:tabs>
          <w:tab w:val="left" w:pos="2200"/>
          <w:tab w:val="left" w:pos="3400"/>
          <w:tab w:val="left" w:pos="4900"/>
          <w:tab w:val="left" w:pos="6900"/>
        </w:tabs>
        <w:spacing w:after="240"/>
      </w:pPr>
      <w:r>
        <w:rPr>
          <w:rStyle w:val="None"/>
          <w:b w:val="1"/>
          <w:bCs w:val="1"/>
          <w:rtl w:val="0"/>
          <w:lang w:val="en-US"/>
        </w:rPr>
        <w:t>Date approved by individual school and/or department</w:t>
      </w:r>
      <w:r>
        <w:rPr>
          <w:rStyle w:val="None"/>
          <w:b w:val="1"/>
          <w:bCs w:val="1"/>
          <w:outline w:val="0"/>
          <w:color w:val="ff0000"/>
          <w:u w:color="ff0000"/>
          <w:rtl w:val="0"/>
          <w:lang w:val="en-US"/>
          <w14:textFill>
            <w14:solidFill>
              <w14:srgbClr w14:val="FF0000"/>
            </w14:solidFill>
          </w14:textFill>
        </w:rPr>
        <w:t xml:space="preserve"> </w:t>
      </w:r>
      <w:r>
        <w:rPr>
          <w:rStyle w:val="None"/>
          <w:b w:val="1"/>
          <w:bCs w:val="1"/>
          <w:rtl w:val="0"/>
          <w:lang w:val="en-US"/>
        </w:rPr>
        <w:t>curriculum committee</w:t>
      </w:r>
      <w:r>
        <w:rPr>
          <w:rStyle w:val="None A"/>
          <w:rtl w:val="0"/>
          <w:lang w:val="en-US"/>
        </w:rPr>
        <w:t xml:space="preserve">: </w:t>
      </w:r>
      <w:bookmarkStart w:name="Text12" w:id="100"/>
      <w:r>
        <w:rPr>
          <w:rStyle w:val="None"/>
          <w:rFonts w:hint="default" w:ascii="Arial Unicode MS" w:hAnsi="Arial Unicode MS"/>
          <w:u w:val="single"/>
          <w:rtl w:val="0"/>
          <w:lang w:val="en-US"/>
        </w:rPr>
        <w:t>     </w:t>
      </w:r>
      <w:bookmarkEnd w:id="100"/>
      <w:r>
        <w:rPr>
          <w:rStyle w:val="None"/>
          <w:rFonts w:ascii="Arial Unicode MS" w:hAnsi="Arial Unicode MS" w:eastAsia="Arial Unicode MS" w:cs="Arial Unicode MS"/>
          <w:u w:val="single"/>
        </w:rPr>
        <w:br w:type="textWrapping"/>
      </w:r>
      <w:r>
        <w:rPr>
          <w:rStyle w:val="None"/>
          <w:sz w:val="20"/>
          <w:szCs w:val="20"/>
          <w:rtl w:val="0"/>
          <w:lang w:val="en-US"/>
        </w:rPr>
        <w:t>If your school does not have a curriculum committee, please indicate date of approval by relevant stakeholders and identify them.</w:t>
      </w:r>
    </w:p>
    <w:p xmlns:wp14="http://schemas.microsoft.com/office/word/2010/wordml" w14:paraId="4FE82E57" wp14:textId="77777777">
      <w:pPr>
        <w:pStyle w:val="Body A"/>
        <w:tabs>
          <w:tab w:val="left" w:pos="2200"/>
          <w:tab w:val="left" w:pos="3400"/>
          <w:tab w:val="left" w:pos="4900"/>
          <w:tab w:val="left" w:pos="6900"/>
          <w:tab w:val="left" w:pos="8000"/>
          <w:tab w:val="right" w:pos="9300"/>
        </w:tabs>
        <w:spacing w:after="240"/>
      </w:pPr>
      <w:r>
        <w:rPr>
          <w:rStyle w:val="None"/>
          <w:b w:val="1"/>
          <w:bCs w:val="1"/>
          <w:rtl w:val="0"/>
          <w:lang w:val="fr-FR"/>
        </w:rPr>
        <w:t>Sample Syllabus</w:t>
      </w:r>
      <w:r>
        <w:rPr>
          <w:rStyle w:val="None"/>
          <w:rtl w:val="0"/>
          <w:lang w:val="en-US"/>
        </w:rPr>
        <w:t xml:space="preserve">:  </w:t>
      </w:r>
      <w:r>
        <w:rPr>
          <w:rStyle w:val="None"/>
          <w:sz w:val="20"/>
          <w:szCs w:val="20"/>
          <w:rtl w:val="0"/>
          <w:lang w:val="en-US"/>
        </w:rPr>
        <w:t>This syllabus should be sufficiently detailed to allow the Graduate Curriculum Committee to understand and discuss the scope of the course, its aims and assignments. The homework and reading sections should provide sufficient detail for the Committee to judge the amount and kind of work required of students.  The Committee understands that this syllabus is a sample of how a course might be organized, not a commitment to always offer the course exactly as described every time. Note that a syllabus is not merely a listing of topics or a restatement of the catalog description.</w:t>
      </w:r>
      <w:ins w:author="Prof. Deborah Sinnreich-Levi" w:date="2009-12-10T10:16:00Z" w:id="101">
        <w:r>
          <w:rPr>
            <w:rStyle w:val="None"/>
            <w:sz w:val="20"/>
            <w:szCs w:val="20"/>
            <w:rtl w:val="0"/>
            <w:lang w:val="en-US"/>
          </w:rPr>
          <w:t xml:space="preserve">  </w:t>
        </w:r>
      </w:ins>
    </w:p>
    <w:tbl>
      <w:tblPr>
        <w:tblW w:w="935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5"/>
        <w:gridCol w:w="2064"/>
        <w:gridCol w:w="2063"/>
        <w:gridCol w:w="2063"/>
        <w:gridCol w:w="2065"/>
      </w:tblGrid>
      <w:tr xmlns:wp14="http://schemas.microsoft.com/office/word/2010/wordml" w:rsidTr="0B2D1A6C" w14:paraId="6E541C1F" wp14:textId="77777777">
        <w:tblPrEx>
          <w:shd w:val="clear" w:color="auto" w:fill="ced7e7"/>
        </w:tblPrEx>
        <w:trPr>
          <w:trHeight w:val="56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0061E4C" wp14:textId="77777777"/>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7B4489A" wp14:textId="77777777">
            <w:pPr>
              <w:pStyle w:val="Body A"/>
              <w:tabs>
                <w:tab w:val="left" w:pos="2200"/>
                <w:tab w:val="left" w:pos="3400"/>
                <w:tab w:val="left" w:pos="4900"/>
                <w:tab w:val="left" w:pos="6900"/>
              </w:tabs>
              <w:jc w:val="center"/>
            </w:pPr>
            <w:r>
              <w:rPr>
                <w:rStyle w:val="None"/>
                <w:rFonts w:ascii="Times" w:hAnsi="Times"/>
                <w:b w:val="1"/>
                <w:bCs w:val="1"/>
                <w:sz w:val="22"/>
                <w:szCs w:val="22"/>
                <w:rtl w:val="0"/>
                <w:lang w:val="en-US"/>
              </w:rPr>
              <w:t>Topic(s)</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C4EF382" wp14:textId="77777777">
            <w:pPr>
              <w:pStyle w:val="Body A"/>
              <w:tabs>
                <w:tab w:val="left" w:pos="2200"/>
                <w:tab w:val="left" w:pos="3400"/>
                <w:tab w:val="left" w:pos="4900"/>
                <w:tab w:val="left" w:pos="6900"/>
              </w:tabs>
              <w:jc w:val="center"/>
            </w:pPr>
            <w:r>
              <w:rPr>
                <w:rStyle w:val="None"/>
                <w:rFonts w:ascii="Times" w:hAnsi="Times"/>
                <w:b w:val="1"/>
                <w:bCs w:val="1"/>
                <w:sz w:val="22"/>
                <w:szCs w:val="22"/>
                <w:rtl w:val="0"/>
                <w:lang w:val="en-US"/>
              </w:rPr>
              <w:t>Reading(s)</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6B8F008" wp14:textId="77777777">
            <w:pPr>
              <w:pStyle w:val="Body A"/>
              <w:tabs>
                <w:tab w:val="left" w:pos="2200"/>
                <w:tab w:val="left" w:pos="3400"/>
                <w:tab w:val="left" w:pos="4900"/>
                <w:tab w:val="left" w:pos="6900"/>
              </w:tabs>
              <w:jc w:val="center"/>
            </w:pPr>
            <w:r>
              <w:rPr>
                <w:rStyle w:val="None"/>
                <w:rFonts w:ascii="Times" w:hAnsi="Times"/>
                <w:b w:val="1"/>
                <w:bCs w:val="1"/>
                <w:sz w:val="22"/>
                <w:szCs w:val="22"/>
                <w:rtl w:val="0"/>
                <w:lang w:val="en-US"/>
              </w:rPr>
              <w:t>Class exercises (Optional)</w:t>
            </w:r>
          </w:p>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817B394" wp14:textId="77777777">
            <w:pPr>
              <w:pStyle w:val="Body A"/>
              <w:tabs>
                <w:tab w:val="left" w:pos="2200"/>
                <w:tab w:val="left" w:pos="3400"/>
                <w:tab w:val="left" w:pos="4900"/>
                <w:tab w:val="left" w:pos="6900"/>
              </w:tabs>
              <w:jc w:val="center"/>
            </w:pPr>
            <w:r>
              <w:rPr>
                <w:rStyle w:val="None"/>
                <w:rFonts w:ascii="Times" w:hAnsi="Times"/>
                <w:b w:val="1"/>
                <w:bCs w:val="1"/>
                <w:sz w:val="22"/>
                <w:szCs w:val="22"/>
                <w:rtl w:val="0"/>
                <w:lang w:val="en-US"/>
              </w:rPr>
              <w:t>HW</w:t>
            </w:r>
          </w:p>
        </w:tc>
      </w:tr>
      <w:tr xmlns:wp14="http://schemas.microsoft.com/office/word/2010/wordml" w:rsidTr="0B2D1A6C" w14:paraId="0733FBC9" wp14:textId="77777777">
        <w:tblPrEx>
          <w:shd w:val="clear" w:color="auto" w:fill="ced7e7"/>
        </w:tblPrEx>
        <w:trPr>
          <w:trHeight w:val="86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B4E0F03" wp14:textId="77777777">
            <w:pPr>
              <w:pStyle w:val="Body A"/>
              <w:tabs>
                <w:tab w:val="left" w:pos="2200"/>
                <w:tab w:val="left" w:pos="3400"/>
                <w:tab w:val="left" w:pos="4900"/>
                <w:tab w:val="left" w:pos="6900"/>
              </w:tabs>
            </w:pPr>
            <w:r>
              <w:rPr>
                <w:rStyle w:val="None"/>
                <w:rFonts w:ascii="Times" w:hAnsi="Times"/>
                <w:sz w:val="22"/>
                <w:szCs w:val="22"/>
                <w:rtl w:val="0"/>
                <w:lang w:val="en-US"/>
              </w:rPr>
              <w:t>Week 1</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D762E8F" wp14:textId="77777777">
            <w:pPr>
              <w:pStyle w:val="Default"/>
              <w:spacing w:line="280" w:lineRule="atLeast"/>
            </w:pPr>
            <w:r>
              <w:rPr>
                <w:rStyle w:val="None"/>
                <w:rFonts w:ascii="Times" w:hAnsi="Times"/>
                <w:rtl w:val="0"/>
                <w:lang w:val="en-US"/>
              </w:rPr>
              <w:t>Overview and history of IR, vector space model</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E9CCBE4" wp14:textId="77777777">
            <w:pPr>
              <w:pStyle w:val="Body B"/>
              <w:tabs>
                <w:tab w:val="left" w:pos="2200"/>
                <w:tab w:val="left" w:pos="3400"/>
                <w:tab w:val="left" w:pos="4900"/>
                <w:tab w:val="left" w:pos="6900"/>
              </w:tabs>
            </w:pPr>
            <w:r>
              <w:rPr>
                <w:rStyle w:val="None"/>
                <w:rFonts w:ascii="Times" w:hAnsi="Times"/>
                <w:sz w:val="22"/>
                <w:szCs w:val="22"/>
                <w:rtl w:val="0"/>
                <w:lang w:val="en-US"/>
              </w:rPr>
              <w:t>Chapter 2</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4EAFD9C"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B94D5A5" wp14:textId="77777777"/>
        </w:tc>
      </w:tr>
      <w:tr xmlns:wp14="http://schemas.microsoft.com/office/word/2010/wordml" w:rsidTr="0B2D1A6C" w14:paraId="40F907FF" wp14:textId="77777777">
        <w:tblPrEx>
          <w:shd w:val="clear" w:color="auto" w:fill="ced7e7"/>
        </w:tblPrEx>
        <w:trPr>
          <w:trHeight w:val="108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F942CF4" wp14:textId="77777777">
            <w:pPr>
              <w:pStyle w:val="Body A"/>
              <w:tabs>
                <w:tab w:val="left" w:pos="2200"/>
                <w:tab w:val="left" w:pos="3400"/>
                <w:tab w:val="left" w:pos="4900"/>
                <w:tab w:val="left" w:pos="6900"/>
              </w:tabs>
            </w:pPr>
            <w:r>
              <w:rPr>
                <w:rStyle w:val="None"/>
                <w:rFonts w:ascii="Times" w:hAnsi="Times"/>
                <w:sz w:val="22"/>
                <w:szCs w:val="22"/>
                <w:rtl w:val="0"/>
                <w:lang w:val="en-US"/>
              </w:rPr>
              <w:t>Week 2</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9D07767" wp14:textId="77777777">
            <w:pPr>
              <w:pStyle w:val="Body B"/>
              <w:tabs>
                <w:tab w:val="left" w:pos="2200"/>
                <w:tab w:val="left" w:pos="3400"/>
                <w:tab w:val="left" w:pos="4900"/>
                <w:tab w:val="left" w:pos="6900"/>
              </w:tabs>
            </w:pPr>
            <w:r>
              <w:rPr>
                <w:rStyle w:val="None"/>
                <w:rFonts w:ascii="Times" w:hAnsi="Times"/>
                <w:sz w:val="22"/>
                <w:szCs w:val="22"/>
                <w:rtl w:val="0"/>
                <w:lang w:val="en-US"/>
              </w:rPr>
              <w:t>TF-IDF, cosine similarity, probabilistic ranking principle, BM25</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E547134" wp14:textId="77777777">
            <w:pPr>
              <w:pStyle w:val="Body B"/>
              <w:tabs>
                <w:tab w:val="left" w:pos="2200"/>
                <w:tab w:val="left" w:pos="3400"/>
                <w:tab w:val="left" w:pos="4900"/>
                <w:tab w:val="left" w:pos="6900"/>
              </w:tabs>
            </w:pPr>
            <w:r>
              <w:rPr>
                <w:rStyle w:val="None"/>
                <w:rFonts w:ascii="Times" w:hAnsi="Times"/>
                <w:sz w:val="22"/>
                <w:szCs w:val="22"/>
                <w:rtl w:val="0"/>
                <w:lang w:val="en-US"/>
              </w:rPr>
              <w:t>Chapter 6</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DEEC669"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35D91484" wp14:textId="2B3A2474">
            <w:pPr>
              <w:pStyle w:val="Body B"/>
              <w:tabs>
                <w:tab w:val="left" w:pos="2200"/>
                <w:tab w:val="left" w:pos="3400"/>
                <w:tab w:val="left" w:pos="4900"/>
                <w:tab w:val="left" w:pos="6900"/>
              </w:tabs>
              <w:rPr>
                <w:rStyle w:val="None"/>
                <w:rFonts w:ascii="Times" w:hAnsi="Times"/>
                <w:sz w:val="22"/>
                <w:szCs w:val="22"/>
                <w:highlight w:val="yellow"/>
                <w:rtl w:val="0"/>
                <w:lang w:val="en-US"/>
                <w:rPrChange w:author="Xueqing Liu" w:date="2020-06-08T14:32:06.372Z" w:id="463039683">
                  <w:rPr>
                    <w:rStyle w:val="None"/>
                    <w:rFonts w:ascii="Times" w:hAnsi="Times"/>
                    <w:sz w:val="22"/>
                    <w:szCs w:val="22"/>
                    <w:rtl w:val="0"/>
                    <w:lang w:val="en-US"/>
                  </w:rPr>
                </w:rPrChange>
              </w:rPr>
            </w:pPr>
            <w:r w:rsidRPr="0B2D1A6C" w:rsidR="450ACFF4">
              <w:rPr>
                <w:rStyle w:val="None"/>
                <w:rFonts w:ascii="Times" w:hAnsi="Times"/>
                <w:sz w:val="22"/>
                <w:szCs w:val="22"/>
                <w:highlight w:val="yellow"/>
                <w:lang w:val="en-US"/>
                <w:rPrChange w:author="Xueqing Liu" w:date="2020-06-08T14:32:06.361Z" w:id="105929783">
                  <w:rPr>
                    <w:rStyle w:val="None"/>
                    <w:rFonts w:ascii="Times" w:hAnsi="Times"/>
                    <w:sz w:val="22"/>
                    <w:szCs w:val="22"/>
                    <w:lang w:val="en-US"/>
                  </w:rPr>
                </w:rPrChange>
              </w:rPr>
              <w:t xml:space="preserve">HW1: </w:t>
            </w:r>
            <w:r w:rsidRPr="0B2D1A6C" w:rsidR="0F5634C7">
              <w:rPr>
                <w:rStyle w:val="None"/>
                <w:rFonts w:ascii="Times" w:hAnsi="Times"/>
                <w:sz w:val="22"/>
                <w:szCs w:val="22"/>
                <w:highlight w:val="yellow"/>
                <w:lang w:val="en-US"/>
                <w:rPrChange w:author="Xueqing Liu" w:date="2020-06-08T14:32:06.363Z" w:id="1472855728">
                  <w:rPr>
                    <w:rStyle w:val="None"/>
                    <w:rFonts w:ascii="Times" w:hAnsi="Times"/>
                    <w:sz w:val="22"/>
                    <w:szCs w:val="22"/>
                    <w:lang w:val="en-US"/>
                  </w:rPr>
                </w:rPrChange>
              </w:rPr>
              <w:t>data crawling, data cleaning for Stack Overflow data</w:t>
            </w:r>
          </w:p>
        </w:tc>
      </w:tr>
      <w:tr xmlns:wp14="http://schemas.microsoft.com/office/word/2010/wordml" w:rsidTr="0B2D1A6C" w14:paraId="0E792F52" wp14:textId="77777777">
        <w:tblPrEx>
          <w:shd w:val="clear" w:color="auto" w:fill="ced7e7"/>
        </w:tblPrEx>
        <w:trPr>
          <w:trHeight w:val="82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CE4141E" wp14:textId="77777777">
            <w:pPr>
              <w:pStyle w:val="Body A"/>
              <w:tabs>
                <w:tab w:val="left" w:pos="2200"/>
                <w:tab w:val="left" w:pos="3400"/>
                <w:tab w:val="left" w:pos="4900"/>
                <w:tab w:val="left" w:pos="6900"/>
              </w:tabs>
            </w:pPr>
            <w:r>
              <w:rPr>
                <w:rStyle w:val="None"/>
                <w:rFonts w:ascii="Times" w:hAnsi="Times"/>
                <w:sz w:val="22"/>
                <w:szCs w:val="22"/>
                <w:rtl w:val="0"/>
                <w:lang w:val="en-US"/>
              </w:rPr>
              <w:t>Week 3</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131AC71" wp14:textId="77777777">
            <w:pPr>
              <w:pStyle w:val="Body B"/>
              <w:tabs>
                <w:tab w:val="left" w:pos="2200"/>
                <w:tab w:val="left" w:pos="3400"/>
                <w:tab w:val="left" w:pos="4900"/>
                <w:tab w:val="left" w:pos="6900"/>
              </w:tabs>
            </w:pPr>
            <w:r>
              <w:rPr>
                <w:rStyle w:val="None"/>
                <w:rFonts w:ascii="Times" w:hAnsi="Times"/>
                <w:sz w:val="22"/>
                <w:szCs w:val="22"/>
                <w:rtl w:val="0"/>
                <w:lang w:val="en-US"/>
              </w:rPr>
              <w:t>IR evaluation, query expansion/completion</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A3F1861" wp14:textId="77777777">
            <w:pPr>
              <w:pStyle w:val="Body B"/>
              <w:tabs>
                <w:tab w:val="left" w:pos="2200"/>
                <w:tab w:val="left" w:pos="3400"/>
                <w:tab w:val="left" w:pos="4900"/>
                <w:tab w:val="left" w:pos="6900"/>
              </w:tabs>
            </w:pPr>
            <w:r>
              <w:rPr>
                <w:rStyle w:val="None"/>
                <w:rFonts w:ascii="Times" w:hAnsi="Times"/>
                <w:sz w:val="22"/>
                <w:szCs w:val="22"/>
                <w:rtl w:val="0"/>
                <w:lang w:val="en-US"/>
              </w:rPr>
              <w:t>Chapter 9</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656B9AB"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5FB0818" wp14:textId="77777777"/>
        </w:tc>
      </w:tr>
      <w:tr xmlns:wp14="http://schemas.microsoft.com/office/word/2010/wordml" w:rsidTr="0B2D1A6C" w14:paraId="3769D60B" wp14:textId="77777777">
        <w:tblPrEx>
          <w:shd w:val="clear" w:color="auto" w:fill="ced7e7"/>
        </w:tblPrEx>
        <w:trPr>
          <w:trHeight w:val="56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F3CF6A0" wp14:textId="77777777">
            <w:pPr>
              <w:pStyle w:val="Body A"/>
              <w:tabs>
                <w:tab w:val="left" w:pos="2200"/>
                <w:tab w:val="left" w:pos="3400"/>
                <w:tab w:val="left" w:pos="4900"/>
                <w:tab w:val="left" w:pos="6900"/>
              </w:tabs>
            </w:pPr>
            <w:r>
              <w:rPr>
                <w:rStyle w:val="None"/>
                <w:rFonts w:ascii="Times" w:hAnsi="Times"/>
                <w:sz w:val="22"/>
                <w:szCs w:val="22"/>
                <w:rtl w:val="0"/>
                <w:lang w:val="en-US"/>
              </w:rPr>
              <w:t>Week 4</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7DD61358" wp14:textId="0462B3DA">
            <w:pPr>
              <w:pStyle w:val="Normal"/>
              <w:tabs>
                <w:tab w:val="left" w:pos="2200"/>
                <w:tab w:val="left" w:pos="3400"/>
                <w:tab w:val="left" w:pos="4900"/>
                <w:tab w:val="left" w:pos="6900"/>
              </w:tabs>
              <w:rPr>
                <w:rFonts w:ascii="Times" w:hAnsi="Times" w:eastAsia="Times" w:cs="Times"/>
                <w:noProof w:val="0"/>
                <w:sz w:val="22"/>
                <w:szCs w:val="22"/>
                <w:highlight w:val="yellow"/>
                <w:lang w:val="en-US"/>
              </w:rPr>
              <w:pPrChange w:author="Xueqing Liu" w:date="2020-05-29T18:50:33.107Z">
                <w:pPr>
                  <w:pStyle w:val="Body B"/>
                </w:pPr>
              </w:pPrChange>
            </w:pPr>
            <w:r w:rsidRPr="0B2D1A6C" w:rsidR="1A9C84B0">
              <w:rPr>
                <w:rFonts w:ascii="Times" w:hAnsi="Times" w:eastAsia="Times" w:cs="Times"/>
                <w:noProof w:val="0"/>
                <w:sz w:val="22"/>
                <w:szCs w:val="22"/>
                <w:lang w:val="en-US"/>
              </w:rPr>
              <w:t xml:space="preserve"> </w:t>
            </w:r>
            <w:r w:rsidRPr="0B2D1A6C" w:rsidR="1A9C84B0">
              <w:rPr>
                <w:rFonts w:ascii="Times" w:hAnsi="Times" w:eastAsia="Times" w:cs="Times"/>
                <w:noProof w:val="0"/>
                <w:sz w:val="22"/>
                <w:szCs w:val="22"/>
                <w:highlight w:val="yellow"/>
                <w:lang w:val="en-US"/>
                <w:rPrChange w:author="Xueqing Liu" w:date="2020-06-08T14:35:08.427Z" w:id="1160076600">
                  <w:rPr>
                    <w:rFonts w:ascii="Times" w:hAnsi="Times" w:eastAsia="Times" w:cs="Times"/>
                    <w:noProof w:val="0"/>
                    <w:sz w:val="22"/>
                    <w:szCs w:val="22"/>
                    <w:lang w:val="en-US"/>
                  </w:rPr>
                </w:rPrChange>
              </w:rPr>
              <w:t>IR infrastructure:</w:t>
            </w:r>
          </w:p>
          <w:p w:rsidP="0B2D1A6C" w14:paraId="59A9FD0B" wp14:textId="4795A416">
            <w:pPr>
              <w:pStyle w:val="Body B"/>
              <w:tabs>
                <w:tab w:val="left" w:pos="2200"/>
                <w:tab w:val="left" w:pos="3400"/>
                <w:tab w:val="left" w:pos="4900"/>
                <w:tab w:val="left" w:pos="6900"/>
              </w:tabs>
              <w:rPr>
                <w:rStyle w:val="None"/>
                <w:rFonts w:ascii="Times" w:hAnsi="Times"/>
                <w:sz w:val="22"/>
                <w:szCs w:val="22"/>
                <w:highlight w:val="yellow"/>
                <w:rtl w:val="0"/>
                <w:lang w:val="en-US"/>
                <w:rPrChange w:author="Xueqing Liu" w:date="2020-06-08T14:35:08.431Z" w:id="1267106019">
                  <w:rPr>
                    <w:rStyle w:val="None"/>
                    <w:rFonts w:ascii="Times" w:hAnsi="Times"/>
                    <w:sz w:val="22"/>
                    <w:szCs w:val="22"/>
                    <w:rtl w:val="0"/>
                    <w:lang w:val="en-US"/>
                  </w:rPr>
                </w:rPrChange>
              </w:rPr>
              <w:pPrChange w:author="Xueqing Liu" w:date="2020-05-29T18:50:33.119Z">
                <w:pPr/>
              </w:pPrChange>
            </w:pPr>
            <w:r w:rsidRPr="0B2D1A6C" w:rsidR="450ACFF4">
              <w:rPr>
                <w:rStyle w:val="None"/>
                <w:rFonts w:ascii="Times" w:hAnsi="Times"/>
                <w:sz w:val="22"/>
                <w:szCs w:val="22"/>
                <w:lang w:val="en-US"/>
              </w:rPr>
              <w:t xml:space="preserve"> </w:t>
            </w:r>
            <w:r w:rsidRPr="0B2D1A6C" w:rsidR="450ACFF4">
              <w:rPr>
                <w:rStyle w:val="None"/>
                <w:rFonts w:ascii="Times" w:hAnsi="Times"/>
                <w:sz w:val="22"/>
                <w:szCs w:val="22"/>
                <w:highlight w:val="yellow"/>
                <w:lang w:val="en-US"/>
                <w:rPrChange w:author="Xueqing Liu" w:date="2020-06-08T14:35:08.429Z" w:id="1637934371">
                  <w:rPr>
                    <w:rStyle w:val="None"/>
                    <w:rFonts w:ascii="Times" w:hAnsi="Times"/>
                    <w:sz w:val="22"/>
                    <w:szCs w:val="22"/>
                    <w:lang w:val="en-US"/>
                  </w:rPr>
                </w:rPrChange>
              </w:rPr>
              <w:t>inverted index</w:t>
            </w:r>
            <w:r w:rsidRPr="0B2D1A6C" w:rsidR="78B2E197">
              <w:rPr>
                <w:rStyle w:val="None"/>
                <w:rFonts w:ascii="Times" w:hAnsi="Times"/>
                <w:sz w:val="22"/>
                <w:szCs w:val="22"/>
                <w:highlight w:val="yellow"/>
                <w:lang w:val="en-US"/>
                <w:rPrChange w:author="Xueqing Liu" w:date="2020-06-08T14:35:08.429Z" w:id="931232927">
                  <w:rPr>
                    <w:rStyle w:val="None"/>
                    <w:rFonts w:ascii="Times" w:hAnsi="Times"/>
                    <w:sz w:val="22"/>
                    <w:szCs w:val="22"/>
                    <w:lang w:val="en-US"/>
                  </w:rPr>
                </w:rPrChange>
              </w:rPr>
              <w:t>, Elastic search</w:t>
            </w:r>
            <w:r w:rsidRPr="0B2D1A6C" w:rsidR="4D757AF9">
              <w:rPr>
                <w:rStyle w:val="None"/>
                <w:rFonts w:ascii="Times" w:hAnsi="Times"/>
                <w:sz w:val="22"/>
                <w:szCs w:val="22"/>
                <w:highlight w:val="yellow"/>
                <w:lang w:val="en-US"/>
                <w:rPrChange w:author="Xueqing Liu" w:date="2020-06-08T14:35:08.43Z" w:id="2076487188">
                  <w:rPr>
                    <w:rStyle w:val="None"/>
                    <w:rFonts w:ascii="Times" w:hAnsi="Times"/>
                    <w:sz w:val="22"/>
                    <w:szCs w:val="22"/>
                    <w:lang w:val="en-US"/>
                  </w:rPr>
                </w:rPrChange>
              </w:rPr>
              <w:t>, Page Rank</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8A32392" wp14:textId="77777777">
            <w:pPr>
              <w:pStyle w:val="Body B"/>
              <w:tabs>
                <w:tab w:val="left" w:pos="2200"/>
                <w:tab w:val="left" w:pos="3400"/>
                <w:tab w:val="left" w:pos="4900"/>
                <w:tab w:val="left" w:pos="6900"/>
              </w:tabs>
            </w:pPr>
            <w:r>
              <w:rPr>
                <w:rStyle w:val="None"/>
                <w:rFonts w:ascii="Times" w:hAnsi="Times"/>
                <w:sz w:val="22"/>
                <w:szCs w:val="22"/>
                <w:rtl w:val="0"/>
                <w:lang w:val="en-US"/>
              </w:rPr>
              <w:t>Chapter 7</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49F31CB"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3128261" wp14:textId="77777777"/>
        </w:tc>
      </w:tr>
      <w:tr xmlns:wp14="http://schemas.microsoft.com/office/word/2010/wordml" w:rsidTr="0B2D1A6C" w14:paraId="788CD447" wp14:textId="77777777">
        <w:tblPrEx>
          <w:shd w:val="clear" w:color="auto" w:fill="ced7e7"/>
        </w:tblPrEx>
        <w:trPr>
          <w:trHeight w:val="82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A1B0FA7" wp14:textId="77777777">
            <w:pPr>
              <w:pStyle w:val="Body A"/>
              <w:tabs>
                <w:tab w:val="left" w:pos="2200"/>
                <w:tab w:val="left" w:pos="3400"/>
                <w:tab w:val="left" w:pos="4900"/>
                <w:tab w:val="left" w:pos="6900"/>
              </w:tabs>
            </w:pPr>
            <w:r>
              <w:rPr>
                <w:rStyle w:val="None"/>
                <w:rFonts w:ascii="Times" w:hAnsi="Times"/>
                <w:sz w:val="22"/>
                <w:szCs w:val="22"/>
                <w:rtl w:val="0"/>
                <w:lang w:val="en-US"/>
              </w:rPr>
              <w:t>Week 5</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1B80EBFE" wp14:textId="396F584C">
            <w:pPr>
              <w:pStyle w:val="Body B"/>
              <w:tabs>
                <w:tab w:val="left" w:pos="2200"/>
                <w:tab w:val="left" w:pos="3400"/>
                <w:tab w:val="left" w:pos="4900"/>
                <w:tab w:val="left" w:pos="6900"/>
              </w:tabs>
              <w:rPr>
                <w:rStyle w:val="None"/>
                <w:rFonts w:ascii="Times" w:hAnsi="Times"/>
                <w:sz w:val="22"/>
                <w:szCs w:val="22"/>
                <w:highlight w:val="yellow"/>
                <w:rtl w:val="0"/>
                <w:lang w:val="en-US"/>
                <w:rPrChange w:author="Xueqing Liu" w:date="2020-06-08T14:35:14.322Z" w:id="74240208">
                  <w:rPr>
                    <w:rStyle w:val="None"/>
                    <w:rFonts w:ascii="Times" w:hAnsi="Times"/>
                    <w:sz w:val="22"/>
                    <w:szCs w:val="22"/>
                    <w:rtl w:val="0"/>
                    <w:lang w:val="en-US"/>
                  </w:rPr>
                </w:rPrChange>
              </w:rPr>
            </w:pPr>
            <w:r w:rsidRPr="0B2D1A6C" w:rsidR="705A0EB9">
              <w:rPr>
                <w:rStyle w:val="None"/>
                <w:rFonts w:ascii="Times" w:hAnsi="Times"/>
                <w:sz w:val="22"/>
                <w:szCs w:val="22"/>
                <w:highlight w:val="yellow"/>
                <w:lang w:val="en-US"/>
                <w:rPrChange w:author="Xueqing Liu" w:date="2020-06-08T14:35:14.319Z" w:id="873888013">
                  <w:rPr>
                    <w:rStyle w:val="None"/>
                    <w:rFonts w:ascii="Times" w:hAnsi="Times"/>
                    <w:sz w:val="22"/>
                    <w:szCs w:val="22"/>
                    <w:lang w:val="en-US"/>
                  </w:rPr>
                </w:rPrChange>
              </w:rPr>
              <w:t>IR infrastructure:</w:t>
            </w:r>
            <w:r w:rsidRPr="0B2D1A6C" w:rsidR="450ACFF4">
              <w:rPr>
                <w:rStyle w:val="None"/>
                <w:rFonts w:ascii="Times" w:hAnsi="Times"/>
                <w:sz w:val="22"/>
                <w:szCs w:val="22"/>
                <w:highlight w:val="yellow"/>
                <w:lang w:val="en-US"/>
                <w:rPrChange w:author="Xueqing Liu" w:date="2020-06-08T14:35:14.32Z" w:id="1848893867">
                  <w:rPr>
                    <w:rStyle w:val="None"/>
                    <w:rFonts w:ascii="Times" w:hAnsi="Times"/>
                    <w:sz w:val="22"/>
                    <w:szCs w:val="22"/>
                    <w:lang w:val="en-US"/>
                  </w:rPr>
                </w:rPrChange>
              </w:rPr>
              <w:t xml:space="preserve"> HITS</w:t>
            </w:r>
            <w:r w:rsidRPr="0B2D1A6C" w:rsidR="44217961">
              <w:rPr>
                <w:rStyle w:val="None"/>
                <w:rFonts w:ascii="Times" w:hAnsi="Times"/>
                <w:sz w:val="22"/>
                <w:szCs w:val="22"/>
                <w:highlight w:val="yellow"/>
                <w:lang w:val="en-US"/>
                <w:rPrChange w:author="Xueqing Liu" w:date="2020-06-08T14:35:14.321Z" w:id="1788321608">
                  <w:rPr>
                    <w:rStyle w:val="None"/>
                    <w:rFonts w:ascii="Times" w:hAnsi="Times"/>
                    <w:sz w:val="22"/>
                    <w:szCs w:val="22"/>
                    <w:lang w:val="en-US"/>
                  </w:rPr>
                </w:rPrChange>
              </w:rPr>
              <w:t>; Relevance feedback</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0D035B4" wp14:textId="77777777">
            <w:pPr>
              <w:pStyle w:val="Body B"/>
              <w:tabs>
                <w:tab w:val="left" w:pos="2200"/>
                <w:tab w:val="left" w:pos="3400"/>
                <w:tab w:val="left" w:pos="4900"/>
                <w:tab w:val="left" w:pos="6900"/>
              </w:tabs>
            </w:pPr>
            <w:r>
              <w:rPr>
                <w:rStyle w:val="None"/>
                <w:rFonts w:ascii="Times" w:hAnsi="Times"/>
                <w:sz w:val="22"/>
                <w:szCs w:val="22"/>
                <w:rtl w:val="0"/>
                <w:lang w:val="en-US"/>
              </w:rPr>
              <w:t>Chapter 10</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2486C05"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716292E0" wp14:textId="3C764B7D">
            <w:pPr>
              <w:pStyle w:val="Body B"/>
              <w:tabs>
                <w:tab w:val="left" w:pos="2200"/>
                <w:tab w:val="left" w:pos="3400"/>
                <w:tab w:val="left" w:pos="4900"/>
                <w:tab w:val="left" w:pos="6900"/>
              </w:tabs>
              <w:rPr>
                <w:rStyle w:val="None"/>
                <w:rFonts w:ascii="Times" w:hAnsi="Times"/>
                <w:sz w:val="22"/>
                <w:szCs w:val="22"/>
                <w:highlight w:val="yellow"/>
                <w:rtl w:val="0"/>
                <w:lang w:val="en-US"/>
                <w:rPrChange w:author="Xueqing Liu" w:date="2020-06-08T14:33:54.709Z" w:id="1996694798">
                  <w:rPr>
                    <w:rStyle w:val="None"/>
                    <w:rFonts w:ascii="Times" w:hAnsi="Times"/>
                    <w:sz w:val="22"/>
                    <w:szCs w:val="22"/>
                    <w:rtl w:val="0"/>
                    <w:lang w:val="en-US"/>
                  </w:rPr>
                </w:rPrChange>
              </w:rPr>
            </w:pPr>
            <w:r w:rsidRPr="0B2D1A6C" w:rsidR="450ACFF4">
              <w:rPr>
                <w:rStyle w:val="None"/>
                <w:rFonts w:ascii="Times" w:hAnsi="Times"/>
                <w:sz w:val="22"/>
                <w:szCs w:val="22"/>
                <w:highlight w:val="yellow"/>
                <w:lang w:val="en-US"/>
                <w:rPrChange w:author="Xueqing Liu" w:date="2020-06-08T14:33:54.705Z" w:id="1943061541">
                  <w:rPr>
                    <w:rStyle w:val="None"/>
                    <w:rFonts w:ascii="Times" w:hAnsi="Times"/>
                    <w:sz w:val="22"/>
                    <w:szCs w:val="22"/>
                    <w:lang w:val="en-US"/>
                  </w:rPr>
                </w:rPrChange>
              </w:rPr>
              <w:t xml:space="preserve">HW2: Elastic search: </w:t>
            </w:r>
            <w:r w:rsidRPr="0B2D1A6C" w:rsidR="7A0F1BD7">
              <w:rPr>
                <w:rStyle w:val="None"/>
                <w:rFonts w:ascii="Times" w:hAnsi="Times"/>
                <w:sz w:val="22"/>
                <w:szCs w:val="22"/>
                <w:highlight w:val="yellow"/>
                <w:lang w:val="en-US"/>
                <w:rPrChange w:author="Xueqing Liu" w:date="2020-06-08T14:33:54.707Z" w:id="1858296689">
                  <w:rPr>
                    <w:rStyle w:val="None"/>
                    <w:rFonts w:ascii="Times" w:hAnsi="Times"/>
                    <w:sz w:val="22"/>
                    <w:szCs w:val="22"/>
                    <w:lang w:val="en-US"/>
                  </w:rPr>
                </w:rPrChange>
              </w:rPr>
              <w:t>implement retrieval model using ES, evaluate your model’s performance</w:t>
            </w:r>
          </w:p>
        </w:tc>
      </w:tr>
      <w:tr xmlns:wp14="http://schemas.microsoft.com/office/word/2010/wordml" w:rsidTr="0B2D1A6C" w14:paraId="4BECA9BE" wp14:textId="77777777">
        <w:tblPrEx>
          <w:shd w:val="clear" w:color="auto" w:fill="ced7e7"/>
        </w:tblPrEx>
        <w:trPr>
          <w:trHeight w:val="82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CCEDEDE" wp14:textId="77777777">
            <w:pPr>
              <w:pStyle w:val="Body A"/>
              <w:tabs>
                <w:tab w:val="left" w:pos="2200"/>
                <w:tab w:val="left" w:pos="3400"/>
                <w:tab w:val="left" w:pos="4900"/>
                <w:tab w:val="left" w:pos="6900"/>
              </w:tabs>
            </w:pPr>
            <w:r>
              <w:rPr>
                <w:rStyle w:val="None"/>
                <w:rFonts w:ascii="Times" w:hAnsi="Times"/>
                <w:sz w:val="22"/>
                <w:szCs w:val="22"/>
                <w:rtl w:val="0"/>
                <w:lang w:val="en-US"/>
              </w:rPr>
              <w:t>Week 6</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5A6208A5" wp14:textId="120E87A7">
            <w:pPr>
              <w:pStyle w:val="Body B"/>
              <w:tabs>
                <w:tab w:val="left" w:pos="2200"/>
                <w:tab w:val="left" w:pos="3400"/>
                <w:tab w:val="left" w:pos="4900"/>
                <w:tab w:val="left" w:pos="6900"/>
              </w:tabs>
              <w:rPr>
                <w:rStyle w:val="None"/>
                <w:rFonts w:ascii="Times" w:hAnsi="Times"/>
                <w:sz w:val="22"/>
                <w:szCs w:val="22"/>
                <w:highlight w:val="yellow"/>
                <w:lang w:val="en-US"/>
              </w:rPr>
            </w:pPr>
            <w:r w:rsidRPr="0B2D1A6C" w:rsidR="0D8D4217">
              <w:rPr>
                <w:rStyle w:val="None"/>
                <w:rFonts w:ascii="Times" w:hAnsi="Times"/>
                <w:sz w:val="22"/>
                <w:szCs w:val="22"/>
                <w:highlight w:val="yellow"/>
                <w:lang w:val="en-US"/>
                <w:rPrChange w:author="Xueqing Liu" w:date="2020-06-08T14:35:19.603Z" w:id="1275833131">
                  <w:rPr>
                    <w:rStyle w:val="None"/>
                    <w:rFonts w:ascii="Times" w:hAnsi="Times"/>
                    <w:sz w:val="22"/>
                    <w:szCs w:val="22"/>
                    <w:lang w:val="en-US"/>
                  </w:rPr>
                </w:rPrChange>
              </w:rPr>
              <w:t xml:space="preserve">Pseudo relevance feedback, </w:t>
            </w:r>
            <w:r w:rsidRPr="0B2D1A6C" w:rsidR="7524A631">
              <w:rPr>
                <w:rStyle w:val="None"/>
                <w:rFonts w:ascii="Times" w:hAnsi="Times"/>
                <w:sz w:val="22"/>
                <w:szCs w:val="22"/>
                <w:highlight w:val="yellow"/>
                <w:lang w:val="en-US"/>
                <w:rPrChange w:author="Xueqing Liu" w:date="2020-06-08T14:35:19.604Z" w:id="1345223319">
                  <w:rPr>
                    <w:rStyle w:val="None"/>
                    <w:rFonts w:ascii="Times" w:hAnsi="Times"/>
                    <w:sz w:val="22"/>
                    <w:szCs w:val="22"/>
                    <w:lang w:val="en-US"/>
                  </w:rPr>
                </w:rPrChange>
              </w:rPr>
              <w:t>Feedback retrieval model</w:t>
            </w:r>
            <w:r w:rsidRPr="0B2D1A6C" w:rsidR="16AE1BED">
              <w:rPr>
                <w:rStyle w:val="None"/>
                <w:rFonts w:ascii="Times" w:hAnsi="Times"/>
                <w:sz w:val="22"/>
                <w:szCs w:val="22"/>
                <w:highlight w:val="yellow"/>
                <w:lang w:val="en-US"/>
                <w:rPrChange w:author="Xueqing Liu" w:date="2020-06-08T14:35:19.604Z" w:id="239669596">
                  <w:rPr>
                    <w:rStyle w:val="None"/>
                    <w:rFonts w:ascii="Times" w:hAnsi="Times"/>
                    <w:sz w:val="22"/>
                    <w:szCs w:val="22"/>
                    <w:lang w:val="en-US"/>
                  </w:rPr>
                </w:rPrChange>
              </w:rPr>
              <w:t xml:space="preserve">, </w:t>
            </w:r>
            <w:r w:rsidRPr="0B2D1A6C" w:rsidR="16AE1BED">
              <w:rPr>
                <w:rFonts w:ascii="Times" w:hAnsi="Times" w:eastAsia="Times" w:cs="Times"/>
                <w:noProof w:val="0"/>
                <w:color w:val="000000" w:themeColor="text1" w:themeTint="FF" w:themeShade="FF"/>
                <w:sz w:val="22"/>
                <w:szCs w:val="22"/>
                <w:highlight w:val="yellow"/>
                <w:lang w:val="en-US"/>
                <w:rPrChange w:author="Xueqing Liu" w:date="2020-06-08T14:35:19.612Z" w:id="170447962">
                  <w:rPr>
                    <w:rFonts w:ascii="Times" w:hAnsi="Times" w:eastAsia="Times" w:cs="Times"/>
                    <w:noProof w:val="0"/>
                    <w:color w:val="000000" w:themeColor="text1" w:themeTint="FF" w:themeShade="FF"/>
                    <w:sz w:val="22"/>
                    <w:szCs w:val="22"/>
                    <w:lang w:val="en-US"/>
                  </w:rPr>
                </w:rPrChange>
              </w:rPr>
              <w:t>Expectation maximization</w:t>
            </w:r>
            <w:r w:rsidRPr="0B2D1A6C" w:rsidR="16AE1BED">
              <w:rPr>
                <w:rStyle w:val="None"/>
                <w:rFonts w:ascii="Times" w:hAnsi="Times"/>
                <w:sz w:val="22"/>
                <w:szCs w:val="22"/>
                <w:highlight w:val="yellow"/>
                <w:lang w:val="en-US"/>
                <w:rPrChange w:author="Xueqing Liu" w:date="2020-06-08T14:35:19.613Z" w:id="1841645884">
                  <w:rPr>
                    <w:rStyle w:val="None"/>
                    <w:rFonts w:ascii="Times" w:hAnsi="Times"/>
                    <w:sz w:val="22"/>
                    <w:szCs w:val="22"/>
                    <w:lang w:val="en-US"/>
                  </w:rPr>
                </w:rPrChange>
              </w:rPr>
              <w:t xml:space="preserve"> (EM) algorithm: theory</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260706E" wp14:textId="77777777">
            <w:pPr>
              <w:pStyle w:val="Body B"/>
              <w:tabs>
                <w:tab w:val="left" w:pos="2200"/>
                <w:tab w:val="left" w:pos="3400"/>
                <w:tab w:val="left" w:pos="4900"/>
                <w:tab w:val="left" w:pos="6900"/>
              </w:tabs>
            </w:pPr>
            <w:r>
              <w:rPr>
                <w:rStyle w:val="None"/>
                <w:rFonts w:ascii="Times" w:hAnsi="Times"/>
                <w:sz w:val="22"/>
                <w:szCs w:val="22"/>
                <w:rtl w:val="0"/>
                <w:lang w:val="en-US"/>
              </w:rPr>
              <w:t>Chapter 7</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101652C"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B99056E" wp14:textId="77777777"/>
        </w:tc>
      </w:tr>
      <w:tr xmlns:wp14="http://schemas.microsoft.com/office/word/2010/wordml" w:rsidTr="0B2D1A6C" w14:paraId="0B80624B" wp14:textId="77777777">
        <w:tblPrEx>
          <w:shd w:val="clear" w:color="auto" w:fill="ced7e7"/>
        </w:tblPrEx>
        <w:trPr>
          <w:trHeight w:val="82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7C31C8C" wp14:textId="77777777">
            <w:pPr>
              <w:pStyle w:val="Body A"/>
              <w:tabs>
                <w:tab w:val="left" w:pos="2200"/>
                <w:tab w:val="left" w:pos="3400"/>
                <w:tab w:val="left" w:pos="4900"/>
                <w:tab w:val="left" w:pos="6900"/>
              </w:tabs>
            </w:pPr>
            <w:r>
              <w:rPr>
                <w:rStyle w:val="None"/>
                <w:rFonts w:ascii="Times" w:hAnsi="Times"/>
                <w:sz w:val="22"/>
                <w:szCs w:val="22"/>
                <w:rtl w:val="0"/>
                <w:lang w:val="en-US"/>
              </w:rPr>
              <w:t>Week 7</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43F8ECF3" wp14:textId="597F8E82">
            <w:pPr>
              <w:pStyle w:val="Body B"/>
              <w:tabs>
                <w:tab w:val="left" w:pos="2200"/>
                <w:tab w:val="left" w:pos="3400"/>
                <w:tab w:val="left" w:pos="4900"/>
                <w:tab w:val="left" w:pos="6900"/>
              </w:tabs>
              <w:rPr>
                <w:rStyle w:val="None"/>
                <w:rFonts w:ascii="Times" w:hAnsi="Times"/>
                <w:sz w:val="22"/>
                <w:szCs w:val="22"/>
                <w:highlight w:val="yellow"/>
                <w:lang w:val="en-US"/>
                <w:rPrChange w:author="Xueqing Liu" w:date="2020-06-08T14:35:19.617Z" w:id="707602888">
                  <w:rPr>
                    <w:rStyle w:val="None"/>
                    <w:rFonts w:ascii="Times" w:hAnsi="Times"/>
                    <w:sz w:val="22"/>
                    <w:szCs w:val="22"/>
                    <w:lang w:val="en-US"/>
                  </w:rPr>
                </w:rPrChange>
              </w:rPr>
            </w:pPr>
            <w:r w:rsidRPr="0B2D1A6C" w:rsidR="1937A42A">
              <w:rPr>
                <w:rStyle w:val="None"/>
                <w:rFonts w:ascii="Times" w:hAnsi="Times"/>
                <w:sz w:val="22"/>
                <w:szCs w:val="22"/>
                <w:lang w:val="en-US"/>
              </w:rPr>
              <w:t xml:space="preserve"> </w:t>
            </w:r>
            <w:r w:rsidRPr="0B2D1A6C" w:rsidR="1937A42A">
              <w:rPr>
                <w:rStyle w:val="None"/>
                <w:rFonts w:ascii="Times" w:hAnsi="Times"/>
                <w:sz w:val="22"/>
                <w:szCs w:val="22"/>
                <w:highlight w:val="yellow"/>
                <w:lang w:val="en-US"/>
                <w:rPrChange w:author="Xueqing Liu" w:date="2020-06-08T14:35:19.617Z" w:id="1465844539">
                  <w:rPr>
                    <w:rStyle w:val="None"/>
                    <w:rFonts w:ascii="Times" w:hAnsi="Times"/>
                    <w:sz w:val="22"/>
                    <w:szCs w:val="22"/>
                    <w:lang w:val="en-US"/>
                  </w:rPr>
                </w:rPrChange>
              </w:rPr>
              <w:t>EM algorithm: applications</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626DFFD" wp14:textId="77777777">
            <w:pPr>
              <w:pStyle w:val="Body B"/>
              <w:tabs>
                <w:tab w:val="left" w:pos="2200"/>
                <w:tab w:val="left" w:pos="3400"/>
                <w:tab w:val="left" w:pos="4900"/>
                <w:tab w:val="left" w:pos="6900"/>
              </w:tabs>
            </w:pPr>
            <w:r>
              <w:rPr>
                <w:rStyle w:val="None"/>
                <w:rFonts w:ascii="Times" w:hAnsi="Times"/>
                <w:sz w:val="22"/>
                <w:szCs w:val="22"/>
                <w:rtl w:val="0"/>
                <w:lang w:val="en-US"/>
              </w:rPr>
              <w:t>Chapter 17</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299C43A"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07EC7850" wp14:textId="3DEA6F88">
            <w:pPr>
              <w:pStyle w:val="Body B"/>
              <w:tabs>
                <w:tab w:val="left" w:pos="2200"/>
                <w:tab w:val="left" w:pos="3400"/>
                <w:tab w:val="left" w:pos="4900"/>
                <w:tab w:val="left" w:pos="6900"/>
              </w:tabs>
              <w:rPr>
                <w:rStyle w:val="None"/>
                <w:rFonts w:ascii="Times" w:hAnsi="Times"/>
                <w:sz w:val="22"/>
                <w:szCs w:val="22"/>
                <w:highlight w:val="yellow"/>
                <w:rtl w:val="0"/>
                <w:lang w:val="en-US"/>
                <w:rPrChange w:author="Xueqing Liu" w:date="2020-06-08T14:33:59.565Z" w:id="1076184941">
                  <w:rPr>
                    <w:rStyle w:val="None"/>
                    <w:rFonts w:ascii="Times" w:hAnsi="Times"/>
                    <w:sz w:val="22"/>
                    <w:szCs w:val="22"/>
                    <w:rtl w:val="0"/>
                    <w:lang w:val="en-US"/>
                  </w:rPr>
                </w:rPrChange>
              </w:rPr>
            </w:pPr>
            <w:r w:rsidRPr="0B2D1A6C" w:rsidR="450ACFF4">
              <w:rPr>
                <w:rStyle w:val="None"/>
                <w:rFonts w:ascii="Times" w:hAnsi="Times"/>
                <w:sz w:val="22"/>
                <w:szCs w:val="22"/>
                <w:highlight w:val="yellow"/>
                <w:lang w:val="en-US"/>
                <w:rPrChange w:author="Xueqing Liu" w:date="2020-06-08T14:33:59.561Z" w:id="97594800">
                  <w:rPr>
                    <w:rStyle w:val="None"/>
                    <w:rFonts w:ascii="Times" w:hAnsi="Times"/>
                    <w:sz w:val="22"/>
                    <w:szCs w:val="22"/>
                    <w:lang w:val="en-US"/>
                  </w:rPr>
                </w:rPrChange>
              </w:rPr>
              <w:t>HW</w:t>
            </w:r>
            <w:r w:rsidRPr="0B2D1A6C" w:rsidR="2523D3E5">
              <w:rPr>
                <w:rStyle w:val="None"/>
                <w:rFonts w:ascii="Times" w:hAnsi="Times"/>
                <w:sz w:val="22"/>
                <w:szCs w:val="22"/>
                <w:highlight w:val="yellow"/>
                <w:lang w:val="en-US"/>
                <w:rPrChange w:author="Xueqing Liu" w:date="2020-06-08T14:33:59.562Z" w:id="748557740">
                  <w:rPr>
                    <w:rStyle w:val="None"/>
                    <w:rFonts w:ascii="Times" w:hAnsi="Times"/>
                    <w:sz w:val="22"/>
                    <w:szCs w:val="22"/>
                    <w:lang w:val="en-US"/>
                  </w:rPr>
                </w:rPrChange>
              </w:rPr>
              <w:t>3</w:t>
            </w:r>
            <w:r w:rsidRPr="0B2D1A6C" w:rsidR="450ACFF4">
              <w:rPr>
                <w:rStyle w:val="None"/>
                <w:rFonts w:ascii="Times" w:hAnsi="Times"/>
                <w:sz w:val="22"/>
                <w:szCs w:val="22"/>
                <w:highlight w:val="yellow"/>
                <w:lang w:val="en-US"/>
                <w:rPrChange w:author="Xueqing Liu" w:date="2020-06-08T14:33:59.563Z" w:id="756549741">
                  <w:rPr>
                    <w:rStyle w:val="None"/>
                    <w:rFonts w:ascii="Times" w:hAnsi="Times"/>
                    <w:sz w:val="22"/>
                    <w:szCs w:val="22"/>
                    <w:lang w:val="en-US"/>
                  </w:rPr>
                </w:rPrChange>
              </w:rPr>
              <w:t xml:space="preserve">: implement </w:t>
            </w:r>
            <w:r w:rsidRPr="0B2D1A6C" w:rsidR="71A92A3F">
              <w:rPr>
                <w:rStyle w:val="None"/>
                <w:rFonts w:ascii="Times" w:hAnsi="Times"/>
                <w:sz w:val="22"/>
                <w:szCs w:val="22"/>
                <w:highlight w:val="yellow"/>
                <w:lang w:val="en-US"/>
                <w:rPrChange w:author="Xueqing Liu" w:date="2020-06-08T14:33:59.564Z" w:id="2099441552">
                  <w:rPr>
                    <w:rStyle w:val="None"/>
                    <w:rFonts w:ascii="Times" w:hAnsi="Times"/>
                    <w:sz w:val="22"/>
                    <w:szCs w:val="22"/>
                    <w:lang w:val="en-US"/>
                  </w:rPr>
                </w:rPrChange>
              </w:rPr>
              <w:t>semi-supervised topic model for SO data tag prediction</w:t>
            </w:r>
          </w:p>
        </w:tc>
      </w:tr>
      <w:tr xmlns:wp14="http://schemas.microsoft.com/office/word/2010/wordml" w:rsidTr="0B2D1A6C" w14:paraId="1122DB30" wp14:textId="77777777">
        <w:tblPrEx>
          <w:shd w:val="clear" w:color="auto" w:fill="ced7e7"/>
        </w:tblPrEx>
        <w:trPr>
          <w:trHeight w:val="32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90369AE" wp14:textId="77777777">
            <w:pPr>
              <w:pStyle w:val="Body A"/>
              <w:tabs>
                <w:tab w:val="left" w:pos="2200"/>
                <w:tab w:val="left" w:pos="3400"/>
                <w:tab w:val="left" w:pos="4900"/>
                <w:tab w:val="left" w:pos="6900"/>
              </w:tabs>
            </w:pPr>
            <w:r>
              <w:rPr>
                <w:rStyle w:val="None"/>
                <w:rFonts w:ascii="Times" w:hAnsi="Times"/>
                <w:sz w:val="22"/>
                <w:szCs w:val="22"/>
                <w:rtl w:val="0"/>
                <w:lang w:val="en-US"/>
              </w:rPr>
              <w:t>Week 8</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42DFE3DE" wp14:textId="77777777">
            <w:pPr>
              <w:pStyle w:val="Body B"/>
              <w:tabs>
                <w:tab w:val="left" w:pos="2200"/>
                <w:tab w:val="left" w:pos="3400"/>
                <w:tab w:val="left" w:pos="4900"/>
                <w:tab w:val="left" w:pos="6900"/>
              </w:tabs>
              <w:rPr>
                <w:rStyle w:val="None"/>
                <w:rFonts w:ascii="Times" w:hAnsi="Times"/>
                <w:sz w:val="22"/>
                <w:szCs w:val="22"/>
                <w:highlight w:val="yellow"/>
                <w:rtl w:val="0"/>
                <w:lang w:val="en-US"/>
              </w:rPr>
            </w:pPr>
            <w:r w:rsidRPr="0B2D1A6C" w:rsidR="0B2D1A6C">
              <w:rPr>
                <w:rStyle w:val="None"/>
                <w:rFonts w:ascii="Times" w:hAnsi="Times"/>
                <w:sz w:val="22"/>
                <w:szCs w:val="22"/>
                <w:highlight w:val="yellow"/>
                <w:lang w:val="en-US"/>
                <w:rPrChange w:author="Xueqing Liu" w:date="2020-06-08T14:35:19.628Z" w:id="997734682">
                  <w:rPr>
                    <w:rStyle w:val="None"/>
                    <w:rFonts w:ascii="Times" w:hAnsi="Times"/>
                    <w:sz w:val="22"/>
                    <w:szCs w:val="22"/>
                    <w:rtl w:val="0"/>
                    <w:lang w:val="en-US"/>
                  </w:rPr>
                </w:rPrChange>
              </w:rPr>
              <w:t>Midterm</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DDBEF00" wp14:textId="77777777"/>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461D779"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CF2D8B6" wp14:textId="77777777"/>
        </w:tc>
      </w:tr>
      <w:tr xmlns:wp14="http://schemas.microsoft.com/office/word/2010/wordml" w:rsidTr="0B2D1A6C" w14:paraId="45538E72" wp14:textId="77777777">
        <w:tblPrEx>
          <w:shd w:val="clear" w:color="auto" w:fill="ced7e7"/>
        </w:tblPrEx>
        <w:trPr>
          <w:trHeight w:val="82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A6B7359" wp14:textId="77777777">
            <w:pPr>
              <w:pStyle w:val="Body A"/>
              <w:tabs>
                <w:tab w:val="left" w:pos="2200"/>
                <w:tab w:val="left" w:pos="3400"/>
                <w:tab w:val="left" w:pos="4900"/>
                <w:tab w:val="left" w:pos="6900"/>
              </w:tabs>
            </w:pPr>
            <w:r>
              <w:rPr>
                <w:rStyle w:val="None"/>
                <w:rFonts w:ascii="Times" w:hAnsi="Times"/>
                <w:sz w:val="22"/>
                <w:szCs w:val="22"/>
                <w:rtl w:val="0"/>
                <w:lang w:val="en-US"/>
              </w:rPr>
              <w:t>Week 9</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2C634C7D" wp14:textId="0A302A24">
            <w:pPr>
              <w:pStyle w:val="Normal"/>
              <w:bidi w:val="0"/>
              <w:spacing w:before="0" w:beforeAutospacing="off" w:after="0" w:afterAutospacing="off" w:line="240" w:lineRule="auto"/>
              <w:ind w:left="0" w:right="0"/>
              <w:jc w:val="left"/>
              <w:rPr>
                <w:rFonts w:ascii="Times" w:hAnsi="Times" w:eastAsia="Times" w:cs="Times"/>
                <w:noProof w:val="0"/>
                <w:sz w:val="22"/>
                <w:szCs w:val="22"/>
                <w:highlight w:val="yellow"/>
                <w:lang w:val="en-US"/>
                <w:rPrChange w:author="Xueqing Liu" w:date="2020-06-08T14:35:19.639Z" w:id="603599268">
                  <w:rPr>
                    <w:rFonts w:ascii="Times" w:hAnsi="Times" w:eastAsia="Times" w:cs="Times"/>
                    <w:noProof w:val="0"/>
                    <w:sz w:val="22"/>
                    <w:szCs w:val="22"/>
                    <w:lang w:val="en-US"/>
                  </w:rPr>
                </w:rPrChange>
              </w:rPr>
              <w:pPrChange w:author="Xueqing Liu" w:date="2020-05-29T19:06:22.177Z">
                <w:pPr>
                  <w:pStyle w:val="Body B"/>
                </w:pPr>
              </w:pPrChange>
            </w:pPr>
            <w:r w:rsidRPr="0B2D1A6C" w:rsidR="075DAD1E">
              <w:rPr>
                <w:rFonts w:ascii="Times" w:hAnsi="Times" w:eastAsia="Times" w:cs="Times"/>
                <w:noProof w:val="0"/>
                <w:sz w:val="22"/>
                <w:szCs w:val="22"/>
                <w:highlight w:val="yellow"/>
                <w:lang w:val="en-US"/>
                <w:rPrChange w:author="Xueqing Liu" w:date="2020-06-08T14:35:19.63Z" w:id="2017424939">
                  <w:rPr>
                    <w:rFonts w:ascii="Times" w:hAnsi="Times" w:eastAsia="Times" w:cs="Times"/>
                    <w:noProof w:val="0"/>
                    <w:sz w:val="22"/>
                    <w:szCs w:val="22"/>
                    <w:lang w:val="en-US"/>
                  </w:rPr>
                </w:rPrChange>
              </w:rPr>
              <w:t>Deep learning: recurrent neural network, seq2seq</w:t>
            </w:r>
          </w:p>
          <w:p w:rsidP="0B2D1A6C" w14:paraId="03F297FA" wp14:textId="3F0AB30B">
            <w:pPr>
              <w:pStyle w:val="Body B"/>
              <w:tabs>
                <w:tab w:val="left" w:pos="2200"/>
                <w:tab w:val="left" w:pos="3400"/>
                <w:tab w:val="left" w:pos="4900"/>
                <w:tab w:val="left" w:pos="6900"/>
              </w:tabs>
              <w:rPr>
                <w:highlight w:val="yellow"/>
                <w:rPrChange w:author="Xueqing Liu" w:date="2020-06-08T14:35:19.645Z" w:id="957703417">
                  <w:rPr>
                    <w:rStyle w:val="None"/>
                    <w:rFonts w:ascii="Times" w:hAnsi="Times"/>
                    <w:sz w:val="22"/>
                    <w:szCs w:val="22"/>
                    <w:lang w:val="en-US"/>
                  </w:rPr>
                </w:rPrChange>
              </w:rPr>
              <w:pPrChange w:author="Xueqing Liu" w:date="2020-05-29T18:54:56.718Z">
                <w:pPr/>
              </w:pPrChange>
            </w:pP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E9D7303" wp14:textId="77777777">
            <w:pPr>
              <w:pStyle w:val="Body B"/>
              <w:tabs>
                <w:tab w:val="left" w:pos="2200"/>
                <w:tab w:val="left" w:pos="3400"/>
                <w:tab w:val="left" w:pos="4900"/>
                <w:tab w:val="left" w:pos="6900"/>
              </w:tabs>
            </w:pPr>
            <w:r>
              <w:rPr>
                <w:rStyle w:val="None"/>
                <w:rFonts w:ascii="Times" w:hAnsi="Times"/>
                <w:sz w:val="22"/>
                <w:szCs w:val="22"/>
                <w:rtl w:val="0"/>
                <w:lang w:val="en-US"/>
              </w:rPr>
              <w:t>Chapter 17</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FB78278"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450ACFF4" w14:paraId="2DF40E4C" wp14:textId="1CA17F87">
            <w:pPr>
              <w:pStyle w:val="Body B"/>
              <w:tabs>
                <w:tab w:val="left" w:pos="2200"/>
                <w:tab w:val="left" w:pos="3400"/>
                <w:tab w:val="left" w:pos="4900"/>
                <w:tab w:val="left" w:pos="6900"/>
              </w:tabs>
              <w:rPr>
                <w:rStyle w:val="None"/>
                <w:rFonts w:ascii="Times" w:hAnsi="Times"/>
                <w:sz w:val="22"/>
                <w:szCs w:val="22"/>
                <w:rtl w:val="0"/>
                <w:lang w:val="en-US"/>
              </w:rPr>
            </w:pPr>
          </w:p>
        </w:tc>
      </w:tr>
      <w:tr xmlns:wp14="http://schemas.microsoft.com/office/word/2010/wordml" w:rsidTr="0B2D1A6C" w14:paraId="4FF96AFD" wp14:textId="77777777">
        <w:tblPrEx>
          <w:shd w:val="clear" w:color="auto" w:fill="ced7e7"/>
        </w:tblPrEx>
        <w:trPr>
          <w:trHeight w:val="56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BE52A56" wp14:textId="77777777">
            <w:pPr>
              <w:pStyle w:val="Body A"/>
              <w:tabs>
                <w:tab w:val="left" w:pos="2200"/>
                <w:tab w:val="left" w:pos="3400"/>
                <w:tab w:val="left" w:pos="4900"/>
                <w:tab w:val="left" w:pos="6900"/>
              </w:tabs>
            </w:pPr>
            <w:r>
              <w:rPr>
                <w:rStyle w:val="None"/>
                <w:rFonts w:ascii="Times" w:hAnsi="Times"/>
                <w:sz w:val="22"/>
                <w:szCs w:val="22"/>
                <w:rtl w:val="0"/>
                <w:lang w:val="en-US"/>
              </w:rPr>
              <w:t>Wee 10</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159E3946" wp14:textId="6050F7AB">
            <w:pPr>
              <w:pStyle w:val="Normal"/>
              <w:spacing w:line="270" w:lineRule="exact"/>
              <w:rPr>
                <w:rFonts w:ascii="Times" w:hAnsi="Times" w:eastAsia="Times" w:cs="Times"/>
                <w:noProof w:val="0"/>
                <w:sz w:val="22"/>
                <w:szCs w:val="22"/>
                <w:highlight w:val="yellow"/>
                <w:lang w:val="en-US"/>
                <w:rPrChange w:author="Xueqing Liu" w:date="2020-06-08T14:35:19.647Z" w:id="1219024542">
                  <w:rPr>
                    <w:rFonts w:ascii="Times" w:hAnsi="Times" w:eastAsia="Times" w:cs="Times"/>
                    <w:noProof w:val="0"/>
                    <w:sz w:val="22"/>
                    <w:szCs w:val="22"/>
                    <w:lang w:val="en-US"/>
                  </w:rPr>
                </w:rPrChange>
              </w:rPr>
              <w:pPrChange w:author="Xueqing Liu" w:date="2020-05-29T19:07:07.709Z">
                <w:pPr>
                  <w:spacing w:beforeAutospacing="off"/>
                </w:pPr>
              </w:pPrChange>
            </w:pPr>
            <w:r w:rsidRPr="0B2D1A6C" w:rsidR="4479D1E6">
              <w:rPr>
                <w:rFonts w:ascii="Times" w:hAnsi="Times" w:eastAsia="Times" w:cs="Times"/>
                <w:noProof w:val="0"/>
                <w:sz w:val="22"/>
                <w:szCs w:val="22"/>
                <w:lang w:val="en-US"/>
              </w:rPr>
              <w:t xml:space="preserve"> </w:t>
            </w:r>
            <w:r w:rsidRPr="0B2D1A6C" w:rsidR="4479D1E6">
              <w:rPr>
                <w:rFonts w:ascii="Times" w:hAnsi="Times" w:eastAsia="Times" w:cs="Times"/>
                <w:noProof w:val="0"/>
                <w:sz w:val="22"/>
                <w:szCs w:val="22"/>
                <w:highlight w:val="yellow"/>
                <w:lang w:val="en-US"/>
                <w:rPrChange w:author="Xueqing Liu" w:date="2020-06-08T14:35:19.646Z" w:id="895064149">
                  <w:rPr>
                    <w:rFonts w:ascii="Times" w:hAnsi="Times" w:eastAsia="Times" w:cs="Times"/>
                    <w:noProof w:val="0"/>
                    <w:sz w:val="22"/>
                    <w:szCs w:val="22"/>
                    <w:lang w:val="en-US"/>
                  </w:rPr>
                </w:rPrChange>
              </w:rPr>
              <w:t>Deep learning: neural information retrieval</w:t>
            </w:r>
          </w:p>
          <w:p w:rsidP="0B2D1A6C" w14:paraId="4A284022" wp14:textId="7B1CA14C">
            <w:pPr>
              <w:pStyle w:val="Body B"/>
              <w:bidi w:val="0"/>
              <w:spacing w:before="0" w:beforeAutospacing="off" w:after="0" w:afterAutospacing="off" w:line="240" w:lineRule="auto"/>
              <w:ind/>
              <w:rPr>
                <w:highlight w:val="yellow"/>
                <w:rPrChange w:author="Xueqing Liu" w:date="2020-06-08T14:35:19.65Z" w:id="970189692">
                  <w:rPr>
                    <w:rStyle w:val="None"/>
                    <w:rFonts w:ascii="Times" w:hAnsi="Times"/>
                    <w:sz w:val="22"/>
                    <w:szCs w:val="22"/>
                    <w:rtl w:val="0"/>
                    <w:lang w:val="en-US"/>
                  </w:rPr>
                </w:rPrChange>
              </w:rPr>
              <w:pPrChange w:author="Xueqing Liu" w:date="2020-05-29T19:07:07.717Z">
                <w:pPr>
                  <w:pStyle w:val="Body B"/>
                  <w:bidi w:val="0"/>
                  <w:spacing w:before="0" w:beforeAutospacing="off"/>
                </w:pPr>
              </w:pPrChange>
            </w:pP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FC39945" wp14:textId="77777777"/>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562CB0E"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36FB8AB4" wp14:textId="5B0F9178">
            <w:pPr>
              <w:pStyle w:val="Body B"/>
              <w:rPr>
                <w:rStyle w:val="None"/>
                <w:rFonts w:ascii="Times" w:hAnsi="Times"/>
                <w:sz w:val="22"/>
                <w:szCs w:val="22"/>
                <w:highlight w:val="yellow"/>
                <w:lang w:val="en-US"/>
              </w:rPr>
            </w:pPr>
            <w:r w:rsidRPr="0B2D1A6C" w:rsidR="55B6F637">
              <w:rPr>
                <w:rStyle w:val="None"/>
                <w:rFonts w:ascii="Times" w:hAnsi="Times"/>
                <w:sz w:val="22"/>
                <w:szCs w:val="22"/>
                <w:highlight w:val="yellow"/>
                <w:lang w:val="en-US"/>
                <w:rPrChange w:author="Xueqing Liu" w:date="2020-06-08T14:34:03.745Z" w:id="1567704454">
                  <w:rPr>
                    <w:rStyle w:val="None"/>
                    <w:rFonts w:ascii="Times" w:hAnsi="Times"/>
                    <w:sz w:val="22"/>
                    <w:szCs w:val="22"/>
                    <w:lang w:val="en-US"/>
                  </w:rPr>
                </w:rPrChange>
              </w:rPr>
              <w:t>HW4: use LSTM/BERT for SO tag prediction</w:t>
            </w:r>
          </w:p>
          <w:p w:rsidP="450ACFF4" w14:paraId="34CE0A41" wp14:textId="6D808E54">
            <w:pPr>
              <w:pStyle w:val="Normal"/>
            </w:pPr>
          </w:p>
        </w:tc>
      </w:tr>
      <w:tr xmlns:wp14="http://schemas.microsoft.com/office/word/2010/wordml" w:rsidTr="0B2D1A6C" w14:paraId="1A4FE907" wp14:textId="77777777">
        <w:tblPrEx>
          <w:shd w:val="clear" w:color="auto" w:fill="ced7e7"/>
        </w:tblPrEx>
        <w:trPr>
          <w:trHeight w:val="82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C839F91" wp14:textId="77777777">
            <w:pPr>
              <w:pStyle w:val="Body A"/>
              <w:tabs>
                <w:tab w:val="left" w:pos="2200"/>
                <w:tab w:val="left" w:pos="3400"/>
                <w:tab w:val="left" w:pos="4900"/>
                <w:tab w:val="left" w:pos="6900"/>
              </w:tabs>
            </w:pPr>
            <w:r>
              <w:rPr>
                <w:rStyle w:val="None"/>
                <w:rFonts w:ascii="Times" w:hAnsi="Times"/>
                <w:sz w:val="22"/>
                <w:szCs w:val="22"/>
                <w:rtl w:val="0"/>
                <w:lang w:val="en-US"/>
              </w:rPr>
              <w:t>Week 11</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17B2D269" wp14:textId="1BC9623E">
            <w:pPr>
              <w:pStyle w:val="Body B"/>
              <w:bidi w:val="0"/>
              <w:spacing w:before="0" w:beforeAutospacing="off" w:after="0" w:afterAutospacing="off" w:line="240" w:lineRule="auto"/>
              <w:ind/>
              <w:rPr>
                <w:rStyle w:val="None"/>
                <w:rFonts w:ascii="Times" w:hAnsi="Times"/>
                <w:sz w:val="22"/>
                <w:szCs w:val="22"/>
                <w:highlight w:val="yellow"/>
                <w:lang w:val="en-US"/>
                <w:rPrChange w:author="Xueqing Liu" w:date="2020-06-08T14:34:17.918Z" w:id="1107689569">
                  <w:rPr>
                    <w:rStyle w:val="None"/>
                    <w:rFonts w:ascii="Times" w:hAnsi="Times"/>
                    <w:sz w:val="22"/>
                    <w:szCs w:val="22"/>
                    <w:lang w:val="en-US"/>
                  </w:rPr>
                </w:rPrChange>
              </w:rPr>
              <w:pPrChange w:author="Xueqing Liu" w:date="2020-05-29T19:08:06.373Z">
                <w:pPr>
                  <w:pStyle w:val="Body B"/>
                  <w:spacing w:before="0" w:beforeAutospacing="off"/>
                </w:pPr>
              </w:pPrChange>
            </w:pPr>
            <w:r w:rsidRPr="0B2D1A6C" w:rsidR="6F805CE9">
              <w:rPr>
                <w:rStyle w:val="None"/>
                <w:rFonts w:ascii="Times" w:hAnsi="Times"/>
                <w:sz w:val="22"/>
                <w:szCs w:val="22"/>
                <w:lang w:val="en-US"/>
              </w:rPr>
              <w:t xml:space="preserve"> </w:t>
            </w:r>
            <w:r w:rsidRPr="0B2D1A6C" w:rsidR="6F805CE9">
              <w:rPr>
                <w:rStyle w:val="None"/>
                <w:rFonts w:ascii="Times" w:hAnsi="Times"/>
                <w:sz w:val="22"/>
                <w:szCs w:val="22"/>
                <w:highlight w:val="yellow"/>
                <w:lang w:val="en-US"/>
                <w:rPrChange w:author="Xueqing Liu" w:date="2020-06-08T14:34:17.908Z" w:id="1189694094">
                  <w:rPr>
                    <w:rStyle w:val="None"/>
                    <w:rFonts w:ascii="Times" w:hAnsi="Times"/>
                    <w:sz w:val="22"/>
                    <w:szCs w:val="22"/>
                    <w:lang w:val="en-US"/>
                  </w:rPr>
                </w:rPrChange>
              </w:rPr>
              <w:t>Frontier topics (for project): opinion mining, sentiment analysis</w:t>
            </w:r>
          </w:p>
          <w:p w:rsidP="450ACFF4" w14:paraId="39474BD3" wp14:textId="59EEC3B3">
            <w:pPr>
              <w:pStyle w:val="Body B"/>
              <w:bidi w:val="0"/>
              <w:rPr>
                <w:lang w:val="en-US"/>
                <w:rPrChange w:author="Xueqing Liu" w:date="2020-05-29T19:08:06.353Z" w:id="1226990821">
                  <w:rPr>
                    <w:rStyle w:val="None"/>
                    <w:rFonts w:ascii="Times" w:hAnsi="Times"/>
                    <w:sz w:val="22"/>
                    <w:szCs w:val="22"/>
                    <w:rtl w:val="0"/>
                    <w:lang w:val="en-US"/>
                  </w:rPr>
                </w:rPrChange>
              </w:rPr>
              <w:pPrChange w:author="Xueqing Liu" w:date="2020-05-29T19:08:06.355Z">
                <w:pPr>
                  <w:pStyle w:val="Body B"/>
                  <w:bidi w:val="0"/>
                  <w:spacing w:before="0" w:beforeAutospacing="off" w:after="0" w:afterAutospacing="off" w:line="240" w:lineRule="auto"/>
                  <w:ind w:left="0" w:right="0"/>
                  <w:jc w:val="left"/>
                </w:pPr>
              </w:pPrChange>
            </w:pP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56053DF" wp14:textId="77777777">
            <w:pPr>
              <w:pStyle w:val="Body B"/>
              <w:tabs>
                <w:tab w:val="left" w:pos="2200"/>
                <w:tab w:val="left" w:pos="3400"/>
                <w:tab w:val="left" w:pos="4900"/>
                <w:tab w:val="left" w:pos="6900"/>
              </w:tabs>
            </w:pPr>
            <w:r>
              <w:rPr>
                <w:rStyle w:val="None"/>
                <w:rFonts w:ascii="Times" w:hAnsi="Times"/>
                <w:sz w:val="22"/>
                <w:szCs w:val="22"/>
                <w:rtl w:val="0"/>
                <w:lang w:val="en-US"/>
              </w:rPr>
              <w:t>Chapter 18</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2EBF3C5"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450ACFF4" w14:paraId="6797332B" wp14:textId="62D0F6DA">
            <w:pPr>
              <w:pStyle w:val="Body B"/>
              <w:tabs>
                <w:tab w:val="left" w:pos="2200"/>
                <w:tab w:val="left" w:pos="3400"/>
                <w:tab w:val="left" w:pos="4900"/>
                <w:tab w:val="left" w:pos="6900"/>
              </w:tabs>
              <w:rPr>
                <w:rStyle w:val="None"/>
                <w:rFonts w:ascii="Times" w:hAnsi="Times"/>
                <w:sz w:val="22"/>
                <w:szCs w:val="22"/>
                <w:rtl w:val="0"/>
                <w:lang w:val="en-US"/>
              </w:rPr>
            </w:pPr>
          </w:p>
        </w:tc>
      </w:tr>
      <w:tr xmlns:wp14="http://schemas.microsoft.com/office/word/2010/wordml" w:rsidTr="0B2D1A6C" w14:paraId="664A0517" wp14:textId="77777777">
        <w:tblPrEx>
          <w:shd w:val="clear" w:color="auto" w:fill="ced7e7"/>
        </w:tblPrEx>
        <w:trPr>
          <w:trHeight w:val="56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47322AD" wp14:textId="77777777">
            <w:pPr>
              <w:pStyle w:val="Body A"/>
              <w:tabs>
                <w:tab w:val="left" w:pos="2200"/>
                <w:tab w:val="left" w:pos="3400"/>
                <w:tab w:val="left" w:pos="4900"/>
                <w:tab w:val="left" w:pos="6900"/>
              </w:tabs>
            </w:pPr>
            <w:r>
              <w:rPr>
                <w:rStyle w:val="None"/>
                <w:rFonts w:ascii="Times" w:hAnsi="Times"/>
                <w:sz w:val="22"/>
                <w:szCs w:val="22"/>
                <w:rtl w:val="0"/>
                <w:lang w:val="en-US"/>
              </w:rPr>
              <w:t>Week 12</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172452E6" wp14:textId="43E97C0C">
            <w:pPr>
              <w:pStyle w:val="Body B"/>
              <w:tabs>
                <w:tab w:val="left" w:pos="2200"/>
                <w:tab w:val="left" w:pos="3400"/>
                <w:tab w:val="left" w:pos="4900"/>
                <w:tab w:val="left" w:pos="6900"/>
              </w:tabs>
              <w:rPr>
                <w:rStyle w:val="None"/>
                <w:rFonts w:ascii="Times" w:hAnsi="Times"/>
                <w:sz w:val="22"/>
                <w:szCs w:val="22"/>
                <w:highlight w:val="yellow"/>
                <w:lang w:val="en-US"/>
                <w:rPrChange w:author="Xueqing Liu" w:date="2020-06-08T14:34:20.831Z" w:id="1753831140">
                  <w:rPr>
                    <w:rStyle w:val="None"/>
                    <w:rFonts w:ascii="Times" w:hAnsi="Times"/>
                    <w:sz w:val="22"/>
                    <w:szCs w:val="22"/>
                    <w:lang w:val="en-US"/>
                  </w:rPr>
                </w:rPrChange>
              </w:rPr>
            </w:pPr>
            <w:r w:rsidRPr="0B2D1A6C" w:rsidR="791C9869">
              <w:rPr>
                <w:rStyle w:val="None"/>
                <w:rFonts w:ascii="Times" w:hAnsi="Times"/>
                <w:sz w:val="22"/>
                <w:szCs w:val="22"/>
                <w:highlight w:val="yellow"/>
                <w:lang w:val="en-US"/>
                <w:rPrChange w:author="Xueqing Liu" w:date="2020-06-08T14:34:20.83Z" w:id="101017484">
                  <w:rPr>
                    <w:rStyle w:val="None"/>
                    <w:rFonts w:ascii="Times" w:hAnsi="Times"/>
                    <w:sz w:val="22"/>
                    <w:szCs w:val="22"/>
                    <w:lang w:val="en-US"/>
                  </w:rPr>
                </w:rPrChange>
              </w:rPr>
              <w:t>Frontier topics</w:t>
            </w:r>
            <w:r w:rsidRPr="0B2D1A6C" w:rsidR="61771E2D">
              <w:rPr>
                <w:rStyle w:val="None"/>
                <w:rFonts w:ascii="Times" w:hAnsi="Times"/>
                <w:sz w:val="22"/>
                <w:szCs w:val="22"/>
                <w:highlight w:val="yellow"/>
                <w:lang w:val="en-US"/>
                <w:rPrChange w:author="Xueqing Liu" w:date="2020-06-08T14:34:20.83Z" w:id="1322605323">
                  <w:rPr>
                    <w:rStyle w:val="None"/>
                    <w:rFonts w:ascii="Times" w:hAnsi="Times"/>
                    <w:sz w:val="22"/>
                    <w:szCs w:val="22"/>
                    <w:lang w:val="en-US"/>
                  </w:rPr>
                </w:rPrChange>
              </w:rPr>
              <w:t>: neural machine translation/text generation</w:t>
            </w:r>
          </w:p>
          <w:p w:rsidP="1EFB61CB" w14:paraId="333DD75E" wp14:textId="158741DB">
            <w:pPr>
              <w:pStyle w:val="Body B"/>
              <w:rPr>
                <w:lang w:val="en-US"/>
                <w:rPrChange w:author="Xueqing Liu" w:date="2020-04-30T13:54:39.714Z" w:id="126056174">
                  <w:rPr>
                    <w:rStyle w:val="None"/>
                    <w:rFonts w:ascii="Times" w:hAnsi="Times"/>
                    <w:sz w:val="22"/>
                    <w:szCs w:val="22"/>
                    <w:rtl w:val="0"/>
                    <w:lang w:val="en-US"/>
                  </w:rPr>
                </w:rPrChange>
              </w:rPr>
            </w:pP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4438A73" wp14:textId="77777777">
            <w:pPr>
              <w:pStyle w:val="Body B"/>
              <w:tabs>
                <w:tab w:val="left" w:pos="2200"/>
                <w:tab w:val="left" w:pos="3400"/>
                <w:tab w:val="left" w:pos="4900"/>
                <w:tab w:val="left" w:pos="6900"/>
              </w:tabs>
            </w:pPr>
            <w:r>
              <w:rPr>
                <w:rStyle w:val="None"/>
                <w:rFonts w:ascii="Times" w:hAnsi="Times"/>
                <w:sz w:val="22"/>
                <w:szCs w:val="22"/>
                <w:rtl w:val="0"/>
                <w:lang w:val="en-US"/>
              </w:rPr>
              <w:t>Chapter 11</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D98A12B"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0B2D1A6C" w14:paraId="6D9358FC" wp14:textId="154B0097">
            <w:pPr>
              <w:pStyle w:val="Body B"/>
              <w:rPr>
                <w:rStyle w:val="None"/>
                <w:rFonts w:ascii="Times" w:hAnsi="Times"/>
                <w:sz w:val="22"/>
                <w:szCs w:val="22"/>
                <w:highlight w:val="yellow"/>
                <w:rtl w:val="0"/>
                <w:lang w:val="en-US"/>
                <w:rPrChange w:author="Xueqing Liu" w:date="2020-06-08T14:34:08.102Z" w:id="1310212102">
                  <w:rPr>
                    <w:rStyle w:val="None"/>
                    <w:rFonts w:ascii="Times" w:hAnsi="Times"/>
                    <w:sz w:val="22"/>
                    <w:szCs w:val="22"/>
                    <w:rtl w:val="0"/>
                    <w:lang w:val="en-US"/>
                  </w:rPr>
                </w:rPrChange>
              </w:rPr>
            </w:pPr>
            <w:r w:rsidRPr="0B2D1A6C" w:rsidR="355F228E">
              <w:rPr>
                <w:rStyle w:val="None"/>
                <w:rFonts w:ascii="Times" w:hAnsi="Times"/>
                <w:sz w:val="22"/>
                <w:szCs w:val="22"/>
                <w:highlight w:val="yellow"/>
                <w:lang w:val="en-US"/>
                <w:rPrChange w:author="Xueqing Liu" w:date="2020-06-08T14:34:08.101Z" w:id="1807181571">
                  <w:rPr>
                    <w:rStyle w:val="None"/>
                    <w:rFonts w:ascii="Times" w:hAnsi="Times"/>
                    <w:sz w:val="22"/>
                    <w:szCs w:val="22"/>
                    <w:lang w:val="en-US"/>
                  </w:rPr>
                </w:rPrChange>
              </w:rPr>
              <w:t>HW5: Stack Overflow question linking</w:t>
            </w:r>
          </w:p>
          <w:p w:rsidP="450ACFF4" w14:paraId="2946DB82" wp14:textId="109B314B">
            <w:pPr>
              <w:pStyle w:val="Normal"/>
            </w:pPr>
          </w:p>
        </w:tc>
      </w:tr>
      <w:tr xmlns:wp14="http://schemas.microsoft.com/office/word/2010/wordml" w:rsidTr="0B2D1A6C" w14:paraId="014D7091" wp14:textId="77777777">
        <w:tblPrEx>
          <w:shd w:val="clear" w:color="auto" w:fill="ced7e7"/>
        </w:tblPrEx>
        <w:trPr>
          <w:trHeight w:val="56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27282F51" wp14:textId="77777777">
            <w:pPr>
              <w:pStyle w:val="Body A"/>
              <w:tabs>
                <w:tab w:val="left" w:pos="2200"/>
                <w:tab w:val="left" w:pos="3400"/>
                <w:tab w:val="left" w:pos="4900"/>
                <w:tab w:val="left" w:pos="6900"/>
              </w:tabs>
            </w:pPr>
            <w:r>
              <w:rPr>
                <w:rStyle w:val="None"/>
                <w:rFonts w:ascii="Times" w:hAnsi="Times"/>
                <w:sz w:val="22"/>
                <w:szCs w:val="22"/>
                <w:rtl w:val="0"/>
                <w:lang w:val="en-US"/>
              </w:rPr>
              <w:t>Week 13</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P="450ACFF4" w14:paraId="1998985E" wp14:textId="0316E76E">
            <w:pPr>
              <w:pStyle w:val="Body B"/>
              <w:bidi w:val="0"/>
              <w:spacing w:before="0" w:beforeAutospacing="off" w:after="0" w:afterAutospacing="off" w:line="240" w:lineRule="auto"/>
              <w:ind w:left="0" w:right="0"/>
              <w:jc w:val="left"/>
              <w:rPr>
                <w:rStyle w:val="None"/>
                <w:rFonts w:ascii="Times" w:hAnsi="Times"/>
                <w:sz w:val="22"/>
                <w:szCs w:val="22"/>
                <w:lang w:val="en-US"/>
                <w:rPrChange w:author="Xueqing Liu" w:date="2020-04-30T13:54:20.746Z" w:id="1145222694">
                  <w:rPr>
                    <w:rStyle w:val="None"/>
                    <w:rFonts w:ascii="Times" w:hAnsi="Times"/>
                    <w:sz w:val="22"/>
                    <w:szCs w:val="22"/>
                    <w:rtl w:val="0"/>
                    <w:lang w:val="en-US"/>
                  </w:rPr>
                </w:rPrChange>
              </w:rPr>
              <w:pPrChange w:author="Xueqing Liu" w:date="2020-04-30T13:58:06.314Z">
                <w:pPr>
                  <w:pStyle w:val="Body B"/>
                  <w:spacing w:before="0" w:beforeAutospacing="off"/>
                </w:pPr>
              </w:pPrChange>
            </w:pPr>
            <w:r w:rsidRPr="450ACFF4" w:rsidR="7F5EA897">
              <w:rPr>
                <w:rStyle w:val="None"/>
                <w:rFonts w:ascii="Times" w:hAnsi="Times"/>
                <w:sz w:val="22"/>
                <w:szCs w:val="22"/>
                <w:lang w:val="en-US"/>
              </w:rPr>
              <w:t>Frontier topics</w:t>
            </w:r>
            <w:r w:rsidRPr="450ACFF4" w:rsidR="17522CAF">
              <w:rPr>
                <w:rStyle w:val="None"/>
                <w:rFonts w:ascii="Times" w:hAnsi="Times"/>
                <w:sz w:val="22"/>
                <w:szCs w:val="22"/>
                <w:lang w:val="en-US"/>
              </w:rPr>
              <w:t>: recommender system</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997CC1D" wp14:textId="77777777"/>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10FFD37"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B699379" wp14:textId="77777777"/>
        </w:tc>
      </w:tr>
      <w:tr xmlns:wp14="http://schemas.microsoft.com/office/word/2010/wordml" w:rsidTr="0B2D1A6C" w14:paraId="0A57EB88" wp14:textId="77777777">
        <w:tblPrEx>
          <w:shd w:val="clear" w:color="auto" w:fill="ced7e7"/>
        </w:tblPrEx>
        <w:trPr>
          <w:trHeight w:val="320" w:hRule="atLeast"/>
        </w:trPr>
        <w:tc>
          <w:tcPr>
            <w:tcW w:w="109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0658205" wp14:textId="77777777">
            <w:pPr>
              <w:pStyle w:val="Body A"/>
              <w:tabs>
                <w:tab w:val="left" w:pos="2200"/>
                <w:tab w:val="left" w:pos="3400"/>
                <w:tab w:val="left" w:pos="4900"/>
                <w:tab w:val="left" w:pos="6900"/>
              </w:tabs>
            </w:pPr>
            <w:r>
              <w:rPr>
                <w:rStyle w:val="None"/>
                <w:rFonts w:ascii="Times" w:hAnsi="Times"/>
                <w:sz w:val="22"/>
                <w:szCs w:val="22"/>
                <w:rtl w:val="0"/>
                <w:lang w:val="en-US"/>
              </w:rPr>
              <w:t>Week 14</w:t>
            </w:r>
          </w:p>
        </w:tc>
        <w:tc>
          <w:tcPr>
            <w:tcW w:w="2064"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35DC0AF" wp14:textId="77777777">
            <w:pPr>
              <w:pStyle w:val="Body B"/>
              <w:tabs>
                <w:tab w:val="left" w:pos="2200"/>
                <w:tab w:val="left" w:pos="3400"/>
                <w:tab w:val="left" w:pos="4900"/>
                <w:tab w:val="left" w:pos="6900"/>
              </w:tabs>
            </w:pPr>
            <w:r>
              <w:rPr>
                <w:rStyle w:val="None"/>
                <w:rFonts w:ascii="Times" w:hAnsi="Times"/>
                <w:sz w:val="22"/>
                <w:szCs w:val="22"/>
                <w:rtl w:val="0"/>
                <w:lang w:val="en-US"/>
              </w:rPr>
              <w:t>Project presentation</w:t>
            </w:r>
          </w:p>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FE9F23F" wp14:textId="77777777"/>
        </w:tc>
        <w:tc>
          <w:tcPr>
            <w:tcW w:w="206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F72F646" wp14:textId="77777777"/>
        </w:tc>
        <w:tc>
          <w:tcPr>
            <w:tcW w:w="206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08CE6F91" wp14:textId="77777777"/>
        </w:tc>
      </w:tr>
    </w:tbl>
    <w:p xmlns:wp14="http://schemas.microsoft.com/office/word/2010/wordml" w14:paraId="61CDCEAD" wp14:textId="77777777">
      <w:pPr>
        <w:pStyle w:val="Body A"/>
        <w:widowControl w:val="0"/>
        <w:tabs>
          <w:tab w:val="left" w:pos="2200"/>
          <w:tab w:val="left" w:pos="3400"/>
          <w:tab w:val="left" w:pos="4900"/>
          <w:tab w:val="left" w:pos="6900"/>
          <w:tab w:val="left" w:pos="8000"/>
          <w:tab w:val="right" w:pos="9300"/>
        </w:tabs>
        <w:spacing w:after="240"/>
        <w:ind w:left="324" w:hanging="324"/>
      </w:pPr>
    </w:p>
    <w:p xmlns:wp14="http://schemas.microsoft.com/office/word/2010/wordml" w14:paraId="6BB9E253" wp14:textId="77777777">
      <w:pPr>
        <w:pStyle w:val="Body A"/>
        <w:widowControl w:val="0"/>
        <w:tabs>
          <w:tab w:val="left" w:pos="2200"/>
          <w:tab w:val="left" w:pos="3400"/>
          <w:tab w:val="left" w:pos="4900"/>
          <w:tab w:val="left" w:pos="6900"/>
          <w:tab w:val="left" w:pos="8000"/>
          <w:tab w:val="right" w:pos="9300"/>
        </w:tabs>
        <w:spacing w:after="240"/>
        <w:ind w:left="216" w:hanging="216"/>
      </w:pPr>
    </w:p>
    <w:p xmlns:wp14="http://schemas.microsoft.com/office/word/2010/wordml" w14:paraId="23DE523C" wp14:textId="77777777">
      <w:pPr>
        <w:pStyle w:val="Body A"/>
        <w:widowControl w:val="0"/>
        <w:tabs>
          <w:tab w:val="left" w:pos="2200"/>
          <w:tab w:val="left" w:pos="3400"/>
          <w:tab w:val="left" w:pos="4900"/>
          <w:tab w:val="left" w:pos="6900"/>
          <w:tab w:val="left" w:pos="8000"/>
          <w:tab w:val="right" w:pos="9300"/>
        </w:tabs>
        <w:spacing w:after="240"/>
        <w:ind w:left="108" w:hanging="108"/>
      </w:pPr>
    </w:p>
    <w:p xmlns:wp14="http://schemas.microsoft.com/office/word/2010/wordml" w14:paraId="52E56223" wp14:textId="77777777">
      <w:pPr>
        <w:pStyle w:val="Body A"/>
        <w:widowControl w:val="0"/>
        <w:tabs>
          <w:tab w:val="left" w:pos="2200"/>
          <w:tab w:val="left" w:pos="3400"/>
          <w:tab w:val="left" w:pos="4900"/>
          <w:tab w:val="left" w:pos="6900"/>
          <w:tab w:val="left" w:pos="8000"/>
          <w:tab w:val="right" w:pos="9300"/>
        </w:tabs>
        <w:spacing w:after="240"/>
      </w:pPr>
    </w:p>
    <w:p xmlns:wp14="http://schemas.microsoft.com/office/word/2010/wordml" w14:paraId="07547A01" wp14:textId="77777777">
      <w:pPr>
        <w:pStyle w:val="Body A"/>
        <w:widowControl w:val="0"/>
        <w:tabs>
          <w:tab w:val="left" w:pos="2200"/>
          <w:tab w:val="left" w:pos="3400"/>
          <w:tab w:val="left" w:pos="4900"/>
          <w:tab w:val="left" w:pos="6900"/>
          <w:tab w:val="left" w:pos="8000"/>
          <w:tab w:val="right" w:pos="9300"/>
        </w:tabs>
        <w:spacing w:after="240"/>
      </w:pPr>
    </w:p>
    <w:p xmlns:wp14="http://schemas.microsoft.com/office/word/2010/wordml" w14:paraId="456321E9" wp14:textId="370106E0">
      <w:pPr>
        <w:pStyle w:val="Body A"/>
        <w:widowControl w:val="0"/>
        <w:tabs>
          <w:tab w:val="left" w:pos="2200"/>
          <w:tab w:val="left" w:pos="3400"/>
          <w:tab w:val="left" w:pos="4900"/>
          <w:tab w:val="left" w:pos="6900"/>
          <w:tab w:val="left" w:pos="8000"/>
          <w:tab w:val="right" w:pos="9300"/>
        </w:tabs>
        <w:spacing w:after="240"/>
      </w:pPr>
      <w:r w:rsidRPr="0B2D1A6C" w:rsidR="450ACFF4">
        <w:rPr>
          <w:rStyle w:val="None"/>
          <w:b w:val="1"/>
          <w:bCs w:val="1"/>
          <w:lang w:val="en-US"/>
        </w:rPr>
        <w:t>Description of the final project</w:t>
      </w:r>
      <w:r w:rsidRPr="0B2D1A6C" w:rsidR="450ACFF4">
        <w:rPr>
          <w:rStyle w:val="None A"/>
          <w:lang w:val="en-US"/>
        </w:rPr>
        <w:t xml:space="preserve">: There are two tracks for the final project - research track and engineering track. Research track follows the following </w:t>
      </w:r>
      <w:r w:rsidRPr="0B2D1A6C" w:rsidR="4665E820">
        <w:rPr>
          <w:rStyle w:val="None A"/>
          <w:lang w:val="en-US"/>
        </w:rPr>
        <w:t>6</w:t>
      </w:r>
      <w:r w:rsidRPr="0B2D1A6C" w:rsidR="450ACFF4">
        <w:rPr>
          <w:rStyle w:val="None A"/>
          <w:lang w:val="en-US"/>
        </w:rPr>
        <w:t xml:space="preserve">-step process: (1) After midterm, students choose a topic from one of the topics taught in class, i.e., text classification, opinion mining, recommender system, </w:t>
      </w:r>
      <w:proofErr w:type="gramStart"/>
      <w:r w:rsidRPr="0B2D1A6C" w:rsidR="450ACFF4">
        <w:rPr>
          <w:rStyle w:val="None A"/>
          <w:lang w:val="en-US"/>
        </w:rPr>
        <w:t>etc..</w:t>
      </w:r>
      <w:proofErr w:type="gramEnd"/>
      <w:r w:rsidRPr="0B2D1A6C" w:rsidR="450ACFF4">
        <w:rPr>
          <w:rStyle w:val="None A"/>
          <w:lang w:val="en-US"/>
        </w:rPr>
        <w:t xml:space="preserve"> (2) for each topic, they pick 2-3 coherent papers from the recent conferences in NLP/data mining/IR, and write a summary for the paper; (3) the students who share the same interest are categorized into groups; (4) each group propose a novel research topic motivated by their survey, </w:t>
      </w:r>
      <w:r w:rsidRPr="0B2D1A6C" w:rsidR="303314DD">
        <w:rPr>
          <w:rStyle w:val="None A"/>
          <w:highlight w:val="yellow"/>
          <w:lang w:val="en-US"/>
          <w:rPrChange w:author="Xueqing Liu" w:date="2020-06-08T14:35:45.778Z" w:id="554263455">
            <w:rPr>
              <w:rStyle w:val="None A"/>
              <w:lang w:val="en-US"/>
            </w:rPr>
          </w:rPrChange>
        </w:rPr>
        <w:t>(5) deliver a presentation in Week 14</w:t>
      </w:r>
      <w:r w:rsidRPr="0B2D1A6C" w:rsidR="303314DD">
        <w:rPr>
          <w:rStyle w:val="None A"/>
          <w:highlight w:val="yellow"/>
          <w:lang w:val="en-US"/>
          <w:rPrChange w:author="Xueqing Liu" w:date="2020-06-08T14:35:54.818Z" w:id="2082965468">
            <w:rPr>
              <w:rStyle w:val="None A"/>
              <w:lang w:val="en-US"/>
            </w:rPr>
          </w:rPrChange>
        </w:rPr>
        <w:t xml:space="preserve">, </w:t>
      </w:r>
      <w:r w:rsidRPr="0B2D1A6C" w:rsidR="450ACFF4">
        <w:rPr>
          <w:rStyle w:val="None A"/>
          <w:highlight w:val="yellow"/>
          <w:lang w:val="en-US"/>
          <w:rPrChange w:author="Xueqing Liu" w:date="2020-06-08T14:35:54.819Z" w:id="1778693491">
            <w:rPr>
              <w:rStyle w:val="None A"/>
              <w:lang w:val="en-US"/>
            </w:rPr>
          </w:rPrChange>
        </w:rPr>
        <w:t xml:space="preserve">and </w:t>
      </w:r>
      <w:r w:rsidRPr="0B2D1A6C" w:rsidR="39C38B71">
        <w:rPr>
          <w:rStyle w:val="None A"/>
          <w:highlight w:val="yellow"/>
          <w:lang w:val="en-US"/>
          <w:rPrChange w:author="Xueqing Liu" w:date="2020-06-08T14:35:54.82Z" w:id="1543356819">
            <w:rPr>
              <w:rStyle w:val="None A"/>
              <w:lang w:val="en-US"/>
            </w:rPr>
          </w:rPrChange>
        </w:rPr>
        <w:t xml:space="preserve">(6) </w:t>
      </w:r>
      <w:r w:rsidRPr="0B2D1A6C" w:rsidR="450ACFF4">
        <w:rPr>
          <w:rStyle w:val="None A"/>
          <w:highlight w:val="yellow"/>
          <w:lang w:val="en-US"/>
          <w:rPrChange w:author="Xueqing Liu" w:date="2020-06-08T14:35:54.822Z" w:id="1841715708">
            <w:rPr>
              <w:rStyle w:val="None A"/>
              <w:lang w:val="en-US"/>
            </w:rPr>
          </w:rPrChange>
        </w:rPr>
        <w:t>submit their implementation</w:t>
      </w:r>
      <w:r w:rsidRPr="0B2D1A6C" w:rsidR="450ACFF4">
        <w:rPr>
          <w:rStyle w:val="None A"/>
          <w:lang w:val="en-US"/>
        </w:rPr>
        <w:t xml:space="preserve"> (code in Python) as well as a</w:t>
      </w:r>
      <w:r w:rsidRPr="0B2D1A6C" w:rsidR="2A62AFC0">
        <w:rPr>
          <w:rStyle w:val="None A"/>
          <w:lang w:val="en-US"/>
        </w:rPr>
        <w:t>n</w:t>
      </w:r>
      <w:r w:rsidRPr="0B2D1A6C" w:rsidR="450ACFF4">
        <w:rPr>
          <w:rStyle w:val="None A"/>
          <w:lang w:val="en-US"/>
        </w:rPr>
        <w:t xml:space="preserve"> </w:t>
      </w:r>
      <w:r w:rsidRPr="0B2D1A6C" w:rsidR="2F9465FB">
        <w:rPr>
          <w:rStyle w:val="None A"/>
          <w:highlight w:val="yellow"/>
          <w:lang w:val="en-US"/>
          <w:rPrChange w:author="Xueqing Liu" w:date="2020-06-08T14:35:39.225Z" w:id="1377659775">
            <w:rPr>
              <w:rStyle w:val="None A"/>
              <w:lang w:val="en-US"/>
            </w:rPr>
          </w:rPrChange>
        </w:rPr>
        <w:t>8</w:t>
      </w:r>
      <w:r w:rsidRPr="0B2D1A6C" w:rsidR="1B907E81">
        <w:rPr>
          <w:rStyle w:val="None A"/>
          <w:highlight w:val="yellow"/>
          <w:lang w:val="en-US"/>
          <w:rPrChange w:author="Xueqing Liu" w:date="2020-06-08T14:35:39.231Z" w:id="1261859679">
            <w:rPr>
              <w:rStyle w:val="None A"/>
              <w:lang w:val="en-US"/>
            </w:rPr>
          </w:rPrChange>
        </w:rPr>
        <w:t>-</w:t>
      </w:r>
      <w:r w:rsidRPr="0B2D1A6C" w:rsidR="2F9465FB">
        <w:rPr>
          <w:rStyle w:val="None A"/>
          <w:highlight w:val="yellow"/>
          <w:lang w:val="en-US"/>
          <w:rPrChange w:author="Xueqing Liu" w:date="2020-06-08T14:35:39.232Z" w:id="833638127">
            <w:rPr>
              <w:rStyle w:val="None A"/>
              <w:lang w:val="en-US"/>
            </w:rPr>
          </w:rPrChange>
        </w:rPr>
        <w:t>page</w:t>
      </w:r>
      <w:r w:rsidRPr="0B2D1A6C" w:rsidR="450ACFF4">
        <w:rPr>
          <w:rStyle w:val="None A"/>
          <w:lang w:val="en-US"/>
        </w:rPr>
        <w:t xml:space="preserve"> academic paper as their final project. </w:t>
      </w:r>
      <w:r w:rsidRPr="0B2D1A6C" w:rsidR="4A8E20C5">
        <w:rPr>
          <w:rStyle w:val="None A"/>
          <w:lang w:val="en-US"/>
        </w:rPr>
        <w:t>The e</w:t>
      </w:r>
      <w:r w:rsidRPr="0B2D1A6C" w:rsidR="450ACFF4">
        <w:rPr>
          <w:rStyle w:val="None A"/>
          <w:lang w:val="en-US"/>
        </w:rPr>
        <w:t xml:space="preserve">ngineering track follows Step </w:t>
      </w:r>
      <w:proofErr w:type="gramStart"/>
      <w:r w:rsidRPr="0B2D1A6C" w:rsidR="450ACFF4">
        <w:rPr>
          <w:rStyle w:val="None A"/>
          <w:lang w:val="en-US"/>
        </w:rPr>
        <w:t>1-3, and</w:t>
      </w:r>
      <w:proofErr w:type="gramEnd"/>
      <w:r w:rsidRPr="0B2D1A6C" w:rsidR="450ACFF4">
        <w:rPr>
          <w:rStyle w:val="None A"/>
          <w:lang w:val="en-US"/>
        </w:rPr>
        <w:t xml:space="preserve"> submit </w:t>
      </w:r>
      <w:r w:rsidRPr="0B2D1A6C" w:rsidR="2A81DB49">
        <w:rPr>
          <w:rStyle w:val="None A"/>
          <w:lang w:val="en-US"/>
        </w:rPr>
        <w:t>a</w:t>
      </w:r>
      <w:r w:rsidRPr="0B2D1A6C" w:rsidR="2A81DB49">
        <w:rPr>
          <w:rStyle w:val="None A"/>
          <w:lang w:val="en-US"/>
        </w:rPr>
        <w:t>n</w:t>
      </w:r>
      <w:r w:rsidRPr="0B2D1A6C" w:rsidR="450ACFF4">
        <w:rPr>
          <w:rStyle w:val="None A"/>
          <w:lang w:val="en-US"/>
        </w:rPr>
        <w:t xml:space="preserve"> </w:t>
      </w:r>
      <w:r w:rsidRPr="0B2D1A6C" w:rsidR="450ACFF4">
        <w:rPr>
          <w:rStyle w:val="None A"/>
          <w:highlight w:val="yellow"/>
          <w:lang w:val="en-US"/>
          <w:rPrChange w:author="Xueqing Liu" w:date="2020-06-08T14:35:35.741Z" w:id="1327929448">
            <w:rPr>
              <w:rStyle w:val="None A"/>
              <w:lang w:val="en-US"/>
            </w:rPr>
          </w:rPrChange>
        </w:rPr>
        <w:t>8-page</w:t>
      </w:r>
      <w:r w:rsidRPr="0B2D1A6C" w:rsidR="450ACFF4">
        <w:rPr>
          <w:rStyle w:val="None A"/>
          <w:lang w:val="en-US"/>
        </w:rPr>
        <w:t xml:space="preserve"> report as well as an engineering project such as a website.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7459315" wp14:textId="77777777">
    <w:pPr>
      <w:pStyle w:val="Header &amp; Footer"/>
      <w:bidi w:val="0"/>
    </w:pPr>
    <w:r/>
  </w:p>
</w:ftr>
</file>

<file path=word/footnotes.xml><?xml version="1.0" encoding="utf-8"?>
<w:footnotes xmlns:wp14="http://schemas.microsoft.com/office/word/2010/wordprocessingDrawing"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xmlns:mc="http://schemas.openxmlformats.org/markup-compatibility/2006" mc:Ignorable="wp14">
  <w:footnote w:type="separator" w:id="-1">
    <w:p xmlns:wp14="http://schemas.microsoft.com/office/word/2010/wordml" w14:paraId="6537F28F" wp14:textId="77777777">
      <w:r>
        <w:separator/>
      </w:r>
    </w:p>
  </w:footnote>
  <w:footnote w:type="continuationSeparator" w:id="0">
    <w:p xmlns:wp14="http://schemas.microsoft.com/office/word/2010/wordml" w14:paraId="6DFB9E20" wp14:textId="77777777">
      <w:r>
        <w:continuationSeparator/>
      </w:r>
    </w:p>
  </w:footnote>
  <w:footnote w:type="continuationNotice" w:id="-2">
    <w:p xmlns:wp14="http://schemas.microsoft.com/office/word/2010/wordml" w14:paraId="70DF9E56" wp14:textId="77777777">
      <w:r>
        <w:t/>
      </w:r>
    </w:p>
  </w:footnote>
  <w:footnote w:id="1">
    <w:p xmlns:wp14="http://schemas.microsoft.com/office/word/2010/wordml" w14:paraId="5BE7ED98" wp14:textId="77777777">
      <w:pPr>
        <w:pStyle w:val="Body A"/>
      </w:pPr>
      <w:r>
        <w:rPr>
          <w:rStyle w:val="None"/>
          <w:sz w:val="20"/>
          <w:szCs w:val="20"/>
          <w:vertAlign w:val="superscript"/>
        </w:rPr>
        <w:footnoteRef/>
      </w:r>
      <w:r>
        <w:rPr>
          <w:rStyle w:val="None A"/>
          <w:rtl w:val="0"/>
        </w:rPr>
        <w:t xml:space="preserve"> </w:t>
      </w:r>
      <w:r>
        <w:rPr>
          <w:rStyle w:val="None"/>
          <w:sz w:val="20"/>
          <w:szCs w:val="20"/>
          <w:rtl w:val="0"/>
          <w:lang w:val="en-US"/>
        </w:rPr>
        <w:t>Good examples can be taken from descriptions of Bloom</w:t>
      </w:r>
      <w:r>
        <w:rPr>
          <w:rStyle w:val="None"/>
          <w:sz w:val="20"/>
          <w:szCs w:val="20"/>
          <w:rtl w:val="0"/>
          <w:lang w:val="en-US"/>
        </w:rPr>
        <w:t>’</w:t>
      </w:r>
      <w:r>
        <w:rPr>
          <w:rStyle w:val="None"/>
          <w:sz w:val="20"/>
          <w:szCs w:val="20"/>
          <w:rtl w:val="0"/>
          <w:lang w:val="en-US"/>
        </w:rPr>
        <w:t>s taxonomy. For example, see the table located at:</w:t>
      </w:r>
      <w:r>
        <w:rPr>
          <w:rStyle w:val="None"/>
          <w:outline w:val="0"/>
          <w:color w:val="ff0000"/>
          <w:sz w:val="20"/>
          <w:szCs w:val="20"/>
          <w:u w:color="ff0000"/>
          <w:rtl w:val="0"/>
          <w:lang w:val="en-US"/>
          <w14:textFill>
            <w14:solidFill>
              <w14:srgbClr w14:val="FF0000"/>
            </w14:solidFill>
          </w14:textFill>
        </w:rPr>
        <w:t xml:space="preserve"> </w:t>
      </w:r>
      <w:r>
        <w:rPr>
          <w:rStyle w:val="None"/>
          <w:outline w:val="0"/>
          <w:color w:val="0000ff"/>
          <w:sz w:val="20"/>
          <w:szCs w:val="20"/>
          <w:u w:color="0000ff"/>
          <w:rtl w:val="0"/>
          <w:lang w:val="en-US"/>
          <w14:textFill>
            <w14:solidFill>
              <w14:srgbClr w14:val="0000FF"/>
            </w14:solidFill>
          </w14:textFill>
        </w:rPr>
        <w:t xml:space="preserve"> </w:t>
      </w:r>
      <w:r>
        <w:rPr>
          <w:rStyle w:val="Hyperlink.1"/>
        </w:rPr>
        <w:fldChar w:fldCharType="begin" w:fldLock="0"/>
      </w:r>
      <w:r>
        <w:rPr>
          <w:rStyle w:val="Hyperlink.1"/>
        </w:rPr>
        <w:instrText xml:space="preserve"> HYPERLINK "http://www.nwlink.com/~donclark/hrd/bloom.html"</w:instrText>
      </w:r>
      <w:r>
        <w:rPr>
          <w:rStyle w:val="Hyperlink.1"/>
        </w:rPr>
        <w:fldChar w:fldCharType="separate" w:fldLock="0"/>
      </w:r>
      <w:r>
        <w:rPr>
          <w:rStyle w:val="Hyperlink.1"/>
          <w:rtl w:val="0"/>
        </w:rPr>
        <w:t>http://www.nwlink.com/~donclark/hrd/bloom.html</w:t>
      </w:r>
      <w:r>
        <w:rPr/>
        <w:fldChar w:fldCharType="end" w:fldLock="0"/>
      </w:r>
      <w:r>
        <w:rPr>
          <w:rStyle w:val="None"/>
          <w:sz w:val="20"/>
          <w:szCs w:val="20"/>
          <w:rtl w:val="0"/>
          <w:lang w:val="en-US"/>
        </w:rPr>
        <w:t>.</w:t>
      </w:r>
    </w:p>
  </w:footnote>
  <w:footnote w:id="2">
    <w:p xmlns:wp14="http://schemas.microsoft.com/office/word/2010/wordml" w14:paraId="0C9DDAD4" wp14:textId="77777777">
      <w:pPr>
        <w:pStyle w:val="Body A"/>
        <w:tabs>
          <w:tab w:val="left" w:pos="2200"/>
          <w:tab w:val="left" w:pos="3400"/>
          <w:tab w:val="left" w:pos="4900"/>
          <w:tab w:val="left" w:pos="6900"/>
          <w:tab w:val="left" w:pos="8000"/>
          <w:tab w:val="right" w:pos="9300"/>
        </w:tabs>
        <w:spacing w:after="240"/>
      </w:pPr>
      <w:r>
        <w:rPr>
          <w:rStyle w:val="None"/>
          <w:vertAlign w:val="superscript"/>
        </w:rPr>
        <w:footnoteRef/>
      </w:r>
      <w:r>
        <w:rPr>
          <w:rStyle w:val="None A"/>
          <w:rtl w:val="0"/>
          <w:lang w:val="en-US"/>
        </w:rPr>
        <w:t xml:space="preserve"> </w:t>
      </w:r>
      <w:r>
        <w:rPr>
          <w:rStyle w:val="None"/>
          <w:sz w:val="20"/>
          <w:szCs w:val="20"/>
          <w:rtl w:val="0"/>
          <w:lang w:val="en-US"/>
        </w:rPr>
        <w:t xml:space="preserve">You may provide a list of courses, competencies or other criteria (e.g., </w:t>
      </w:r>
      <w:r>
        <w:rPr>
          <w:rStyle w:val="None"/>
          <w:sz w:val="20"/>
          <w:szCs w:val="20"/>
          <w:rtl w:val="0"/>
          <w:lang w:val="en-US"/>
        </w:rPr>
        <w:t>“</w:t>
      </w:r>
      <w:r>
        <w:rPr>
          <w:rStyle w:val="None"/>
          <w:sz w:val="20"/>
          <w:szCs w:val="20"/>
          <w:rtl w:val="0"/>
          <w:lang w:val="en-US"/>
        </w:rPr>
        <w:t>Students must have taken CS 6XX</w:t>
      </w:r>
      <w:r>
        <w:rPr>
          <w:rStyle w:val="None"/>
          <w:sz w:val="20"/>
          <w:szCs w:val="20"/>
          <w:rtl w:val="0"/>
          <w:lang w:val="en-US"/>
        </w:rPr>
        <w:t xml:space="preserve">” </w:t>
      </w:r>
      <w:r>
        <w:rPr>
          <w:rStyle w:val="None"/>
          <w:sz w:val="20"/>
          <w:szCs w:val="20"/>
          <w:rtl w:val="0"/>
          <w:lang w:val="en-US"/>
        </w:rPr>
        <w:t xml:space="preserve">or </w:t>
      </w:r>
      <w:r>
        <w:rPr>
          <w:rStyle w:val="None"/>
          <w:sz w:val="20"/>
          <w:szCs w:val="20"/>
          <w:rtl w:val="0"/>
          <w:lang w:val="en-US"/>
        </w:rPr>
        <w:t>“</w:t>
      </w:r>
      <w:r>
        <w:rPr>
          <w:rStyle w:val="None"/>
          <w:sz w:val="20"/>
          <w:szCs w:val="20"/>
          <w:rtl w:val="0"/>
          <w:lang w:val="en-US"/>
        </w:rPr>
        <w:t>Students must have taken a course in thermodynamics,</w:t>
      </w:r>
      <w:r>
        <w:rPr>
          <w:rStyle w:val="None"/>
          <w:sz w:val="20"/>
          <w:szCs w:val="20"/>
          <w:rtl w:val="0"/>
          <w:lang w:val="en-US"/>
        </w:rPr>
        <w:t xml:space="preserve">” </w:t>
      </w:r>
      <w:r>
        <w:rPr>
          <w:rStyle w:val="None"/>
          <w:sz w:val="20"/>
          <w:szCs w:val="20"/>
          <w:rtl w:val="0"/>
          <w:lang w:val="en-US"/>
        </w:rPr>
        <w:t xml:space="preserve">or </w:t>
      </w:r>
      <w:r>
        <w:rPr>
          <w:rStyle w:val="None"/>
          <w:sz w:val="20"/>
          <w:szCs w:val="20"/>
          <w:rtl w:val="0"/>
          <w:lang w:val="en-US"/>
        </w:rPr>
        <w:t>“</w:t>
      </w:r>
      <w:r>
        <w:rPr>
          <w:rStyle w:val="None"/>
          <w:sz w:val="20"/>
          <w:szCs w:val="20"/>
          <w:rtl w:val="0"/>
          <w:lang w:val="en-US"/>
        </w:rPr>
        <w:t>Students must be part of a certain cohort.</w:t>
      </w:r>
      <w:r>
        <w:rPr>
          <w:rStyle w:val="None"/>
          <w:sz w:val="20"/>
          <w:szCs w:val="20"/>
          <w:rtl w:val="0"/>
          <w:lang w:val="en-US"/>
        </w:rPr>
        <w:t>”</w:t>
      </w:r>
      <w:r>
        <w:rPr>
          <w:rStyle w:val="None"/>
          <w:sz w:val="20"/>
          <w:szCs w:val="20"/>
          <w:rtl w:val="0"/>
          <w:lang w:val="en-US"/>
        </w:rPr>
        <w:t>)</w:t>
      </w:r>
    </w:p>
  </w:footnote>
</w:footnotes>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043CB0F" wp14:textId="77777777">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2200"/>
          <w:tab w:val="left" w:pos="3400"/>
          <w:tab w:val="left" w:pos="4900"/>
          <w:tab w:val="left" w:pos="6900"/>
          <w:tab w:val="left" w:pos="8000"/>
          <w:tab w:val="right" w:pos="9300"/>
        </w:tabs>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200"/>
          <w:tab w:val="left" w:pos="3400"/>
          <w:tab w:val="left" w:pos="4900"/>
          <w:tab w:val="left" w:pos="6900"/>
          <w:tab w:val="left" w:pos="8000"/>
          <w:tab w:val="right" w:pos="9300"/>
        </w:tabs>
        <w:ind w:left="177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200"/>
          <w:tab w:val="left" w:pos="3400"/>
          <w:tab w:val="left" w:pos="4900"/>
          <w:tab w:val="left" w:pos="6900"/>
          <w:tab w:val="left" w:pos="8000"/>
          <w:tab w:val="right" w:pos="9300"/>
        </w:tabs>
        <w:ind w:left="257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200"/>
          <w:tab w:val="left" w:pos="3400"/>
          <w:tab w:val="left" w:pos="4900"/>
          <w:tab w:val="left" w:pos="6900"/>
          <w:tab w:val="left" w:pos="8000"/>
          <w:tab w:val="right" w:pos="9300"/>
        </w:tabs>
        <w:ind w:left="337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200"/>
          <w:tab w:val="left" w:pos="3400"/>
          <w:tab w:val="left" w:pos="4900"/>
          <w:tab w:val="left" w:pos="6900"/>
          <w:tab w:val="left" w:pos="8000"/>
          <w:tab w:val="right" w:pos="9300"/>
        </w:tabs>
        <w:ind w:left="417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200"/>
          <w:tab w:val="left" w:pos="3400"/>
          <w:tab w:val="left" w:pos="6900"/>
          <w:tab w:val="left" w:pos="8000"/>
          <w:tab w:val="right" w:pos="9300"/>
        </w:tabs>
        <w:ind w:left="497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200"/>
          <w:tab w:val="left" w:pos="3400"/>
          <w:tab w:val="left" w:pos="4900"/>
          <w:tab w:val="left" w:pos="6900"/>
          <w:tab w:val="left" w:pos="8000"/>
          <w:tab w:val="right" w:pos="9300"/>
        </w:tabs>
        <w:ind w:left="577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200"/>
          <w:tab w:val="left" w:pos="3400"/>
          <w:tab w:val="left" w:pos="4900"/>
          <w:tab w:val="left" w:pos="6900"/>
          <w:tab w:val="left" w:pos="8000"/>
          <w:tab w:val="right" w:pos="9300"/>
        </w:tabs>
        <w:ind w:left="657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200"/>
          <w:tab w:val="left" w:pos="3400"/>
          <w:tab w:val="left" w:pos="4900"/>
          <w:tab w:val="left" w:pos="6900"/>
          <w:tab w:val="left" w:pos="8000"/>
          <w:tab w:val="right" w:pos="9300"/>
        </w:tabs>
        <w:ind w:left="737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0"/>
  </w:abstractNum>
  <w:abstractNum w:abstractNumId="3">
    <w:multiLevelType w:val="hybridMultilevel"/>
    <w:styleLink w:val="Numbered.0"/>
    <w:lvl w:ilvl="0">
      <w:start w:val="1"/>
      <w:numFmt w:val="decimal"/>
      <w:suff w:val="tab"/>
      <w:lvlText w:val="%1."/>
      <w:lvlJc w:val="left"/>
      <w:pPr>
        <w:tabs>
          <w:tab w:val="left" w:pos="2200"/>
          <w:tab w:val="left" w:pos="3400"/>
          <w:tab w:val="left" w:pos="4900"/>
          <w:tab w:val="left" w:pos="6900"/>
          <w:tab w:val="left" w:pos="8000"/>
          <w:tab w:val="right" w:pos="9300"/>
        </w:tabs>
        <w:ind w:left="97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200"/>
          <w:tab w:val="left" w:pos="3400"/>
          <w:tab w:val="left" w:pos="4900"/>
          <w:tab w:val="left" w:pos="6900"/>
          <w:tab w:val="left" w:pos="8000"/>
          <w:tab w:val="right" w:pos="9300"/>
        </w:tabs>
        <w:ind w:left="173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200"/>
          <w:tab w:val="left" w:pos="3400"/>
          <w:tab w:val="left" w:pos="4900"/>
          <w:tab w:val="left" w:pos="6900"/>
          <w:tab w:val="left" w:pos="8000"/>
          <w:tab w:val="right" w:pos="9300"/>
        </w:tabs>
        <w:ind w:left="253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200"/>
          <w:tab w:val="left" w:pos="3400"/>
          <w:tab w:val="left" w:pos="4900"/>
          <w:tab w:val="left" w:pos="6900"/>
          <w:tab w:val="left" w:pos="8000"/>
          <w:tab w:val="right" w:pos="9300"/>
        </w:tabs>
        <w:ind w:left="333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200"/>
          <w:tab w:val="left" w:pos="3400"/>
          <w:tab w:val="left" w:pos="4900"/>
          <w:tab w:val="left" w:pos="6900"/>
          <w:tab w:val="left" w:pos="8000"/>
          <w:tab w:val="right" w:pos="9300"/>
        </w:tabs>
        <w:ind w:left="413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200"/>
          <w:tab w:val="left" w:pos="3400"/>
          <w:tab w:val="left" w:pos="6900"/>
          <w:tab w:val="left" w:pos="8000"/>
          <w:tab w:val="right" w:pos="9300"/>
        </w:tabs>
        <w:ind w:left="493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200"/>
          <w:tab w:val="left" w:pos="3400"/>
          <w:tab w:val="left" w:pos="4900"/>
          <w:tab w:val="left" w:pos="6900"/>
          <w:tab w:val="left" w:pos="8000"/>
          <w:tab w:val="right" w:pos="9300"/>
        </w:tabs>
        <w:ind w:left="573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200"/>
          <w:tab w:val="left" w:pos="3400"/>
          <w:tab w:val="left" w:pos="4900"/>
          <w:tab w:val="left" w:pos="6900"/>
          <w:tab w:val="left" w:pos="8000"/>
          <w:tab w:val="right" w:pos="9300"/>
        </w:tabs>
        <w:ind w:left="653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200"/>
          <w:tab w:val="left" w:pos="3400"/>
          <w:tab w:val="left" w:pos="4900"/>
          <w:tab w:val="left" w:pos="6900"/>
          <w:tab w:val="left" w:pos="8000"/>
          <w:tab w:val="right" w:pos="9300"/>
        </w:tabs>
        <w:ind w:left="733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2200"/>
            <w:tab w:val="left" w:pos="3400"/>
            <w:tab w:val="left" w:pos="4900"/>
            <w:tab w:val="left" w:pos="6900"/>
            <w:tab w:val="left" w:pos="8000"/>
            <w:tab w:val="right" w:pos="9300"/>
          </w:tabs>
          <w:ind w:left="17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2200"/>
            <w:tab w:val="left" w:pos="3400"/>
            <w:tab w:val="left" w:pos="4900"/>
            <w:tab w:val="left" w:pos="6900"/>
            <w:tab w:val="left" w:pos="8000"/>
            <w:tab w:val="right" w:pos="9300"/>
          </w:tabs>
          <w:ind w:left="25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2200"/>
            <w:tab w:val="left" w:pos="3400"/>
            <w:tab w:val="left" w:pos="4900"/>
            <w:tab w:val="left" w:pos="6900"/>
            <w:tab w:val="left" w:pos="8000"/>
            <w:tab w:val="right" w:pos="9300"/>
          </w:tabs>
          <w:ind w:left="33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2200"/>
            <w:tab w:val="left" w:pos="3400"/>
            <w:tab w:val="left" w:pos="4900"/>
            <w:tab w:val="left" w:pos="6900"/>
            <w:tab w:val="left" w:pos="8000"/>
            <w:tab w:val="right" w:pos="9300"/>
          </w:tabs>
          <w:ind w:left="41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2200"/>
            <w:tab w:val="left" w:pos="3400"/>
            <w:tab w:val="left" w:pos="6900"/>
            <w:tab w:val="left" w:pos="8000"/>
            <w:tab w:val="right" w:pos="9300"/>
          </w:tabs>
          <w:ind w:left="49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2200"/>
            <w:tab w:val="left" w:pos="3400"/>
            <w:tab w:val="left" w:pos="4900"/>
            <w:tab w:val="left" w:pos="6900"/>
            <w:tab w:val="left" w:pos="8000"/>
            <w:tab w:val="right" w:pos="9300"/>
          </w:tabs>
          <w:ind w:left="57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2200"/>
            <w:tab w:val="left" w:pos="3400"/>
            <w:tab w:val="left" w:pos="4900"/>
            <w:tab w:val="left" w:pos="6900"/>
            <w:tab w:val="left" w:pos="8000"/>
            <w:tab w:val="right" w:pos="9300"/>
          </w:tabs>
          <w:ind w:left="65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2200"/>
            <w:tab w:val="left" w:pos="3400"/>
            <w:tab w:val="left" w:pos="4900"/>
            <w:tab w:val="left" w:pos="6900"/>
            <w:tab w:val="left" w:pos="8000"/>
            <w:tab w:val="right" w:pos="9300"/>
          </w:tabs>
          <w:ind w:left="73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tabs>
            <w:tab w:val="left" w:pos="2200"/>
            <w:tab w:val="left" w:pos="3400"/>
            <w:tab w:val="left" w:pos="4900"/>
            <w:tab w:val="left" w:pos="6900"/>
            <w:tab w:val="left" w:pos="8000"/>
            <w:tab w:val="right" w:pos="9300"/>
          </w:tabs>
          <w:ind w:left="8000" w:hanging="1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mirrorMargins w:val="0"/>
  <w:bordersDoNotSurroundHeader w:val="0"/>
  <w:bordersDoNotSurroundFooter w:val="0"/>
  <w:displayBackgroundShape/>
  <w:revisionView w:markup="1" w:comments="1" w:insDel="1" w:formatting="0"/>
  <w:trackRevisions w:val="true"/>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6CE2FA8E"/>
  <w15:docId w15:val="{ada0c087-2b8f-47f7-9f9e-39de6f3d8c39}"/>
  <w:rsids>
    <w:rsidRoot w:val="3D9FBCB0"/>
    <w:rsid w:val="000B1F18"/>
    <w:rsid w:val="00F29DB1"/>
    <w:rsid w:val="01829C45"/>
    <w:rsid w:val="01E8C9A8"/>
    <w:rsid w:val="021C705E"/>
    <w:rsid w:val="024D0EB6"/>
    <w:rsid w:val="02AC047D"/>
    <w:rsid w:val="02F6A977"/>
    <w:rsid w:val="03BA06E4"/>
    <w:rsid w:val="03DD9881"/>
    <w:rsid w:val="045319BA"/>
    <w:rsid w:val="0598BD54"/>
    <w:rsid w:val="0619410C"/>
    <w:rsid w:val="06B6D22A"/>
    <w:rsid w:val="06E668D9"/>
    <w:rsid w:val="075DAD1E"/>
    <w:rsid w:val="08F712C1"/>
    <w:rsid w:val="09A4ED68"/>
    <w:rsid w:val="0B2D1A6C"/>
    <w:rsid w:val="0BFED9C5"/>
    <w:rsid w:val="0C5C8565"/>
    <w:rsid w:val="0C8F68A4"/>
    <w:rsid w:val="0D5991CD"/>
    <w:rsid w:val="0D8D4217"/>
    <w:rsid w:val="0DA71BA3"/>
    <w:rsid w:val="0EB75262"/>
    <w:rsid w:val="0EFD9136"/>
    <w:rsid w:val="0F5634C7"/>
    <w:rsid w:val="10221B2D"/>
    <w:rsid w:val="10E4FE38"/>
    <w:rsid w:val="110A162C"/>
    <w:rsid w:val="1416539E"/>
    <w:rsid w:val="15C00925"/>
    <w:rsid w:val="169F74CD"/>
    <w:rsid w:val="16AE1BED"/>
    <w:rsid w:val="1735ED5B"/>
    <w:rsid w:val="17522CAF"/>
    <w:rsid w:val="17922E98"/>
    <w:rsid w:val="18D2F10F"/>
    <w:rsid w:val="18D7CF6D"/>
    <w:rsid w:val="1915B1F8"/>
    <w:rsid w:val="1937A42A"/>
    <w:rsid w:val="199A70BA"/>
    <w:rsid w:val="199A70BA"/>
    <w:rsid w:val="1A9C84B0"/>
    <w:rsid w:val="1AE6BF52"/>
    <w:rsid w:val="1B34A507"/>
    <w:rsid w:val="1B46D394"/>
    <w:rsid w:val="1B907E81"/>
    <w:rsid w:val="1C1554C9"/>
    <w:rsid w:val="1C463049"/>
    <w:rsid w:val="1C842EE9"/>
    <w:rsid w:val="1CA50B21"/>
    <w:rsid w:val="1DA2EDCD"/>
    <w:rsid w:val="1E3ED4A3"/>
    <w:rsid w:val="1EFB61CB"/>
    <w:rsid w:val="1F06E979"/>
    <w:rsid w:val="2006832E"/>
    <w:rsid w:val="201DF1EE"/>
    <w:rsid w:val="2064869F"/>
    <w:rsid w:val="217E3A17"/>
    <w:rsid w:val="23252879"/>
    <w:rsid w:val="23B2249D"/>
    <w:rsid w:val="24109B81"/>
    <w:rsid w:val="2523D3E5"/>
    <w:rsid w:val="25ACCF1E"/>
    <w:rsid w:val="25B7ACE4"/>
    <w:rsid w:val="275E4BF3"/>
    <w:rsid w:val="27DF8D8A"/>
    <w:rsid w:val="28A0106C"/>
    <w:rsid w:val="298DDC97"/>
    <w:rsid w:val="2A62AFC0"/>
    <w:rsid w:val="2A756BCC"/>
    <w:rsid w:val="2A81DB49"/>
    <w:rsid w:val="2BD3BE24"/>
    <w:rsid w:val="2C60701C"/>
    <w:rsid w:val="2C96BA71"/>
    <w:rsid w:val="2DCD82F7"/>
    <w:rsid w:val="2F4E682A"/>
    <w:rsid w:val="2F9465FB"/>
    <w:rsid w:val="303314DD"/>
    <w:rsid w:val="30E4D857"/>
    <w:rsid w:val="31E05F6F"/>
    <w:rsid w:val="330CD561"/>
    <w:rsid w:val="3351794B"/>
    <w:rsid w:val="33EDA0D6"/>
    <w:rsid w:val="33FC6D9C"/>
    <w:rsid w:val="3494FA29"/>
    <w:rsid w:val="3555813F"/>
    <w:rsid w:val="355F228E"/>
    <w:rsid w:val="3577A4DD"/>
    <w:rsid w:val="36769673"/>
    <w:rsid w:val="3680F2E4"/>
    <w:rsid w:val="38092BB6"/>
    <w:rsid w:val="3863E1A5"/>
    <w:rsid w:val="38EE8F4F"/>
    <w:rsid w:val="396089FE"/>
    <w:rsid w:val="39C38B71"/>
    <w:rsid w:val="39FB0CED"/>
    <w:rsid w:val="3A80193F"/>
    <w:rsid w:val="3B05B7E9"/>
    <w:rsid w:val="3BD5C8E3"/>
    <w:rsid w:val="3D605161"/>
    <w:rsid w:val="3D7DD5CE"/>
    <w:rsid w:val="3D9FBCB0"/>
    <w:rsid w:val="3EB35E6C"/>
    <w:rsid w:val="408004B4"/>
    <w:rsid w:val="42F54F52"/>
    <w:rsid w:val="430F54C2"/>
    <w:rsid w:val="436C9500"/>
    <w:rsid w:val="44217961"/>
    <w:rsid w:val="4479D1E6"/>
    <w:rsid w:val="450ACFF4"/>
    <w:rsid w:val="4665E820"/>
    <w:rsid w:val="46956050"/>
    <w:rsid w:val="46FE15A1"/>
    <w:rsid w:val="48A6ADE8"/>
    <w:rsid w:val="48CB139D"/>
    <w:rsid w:val="4929DA15"/>
    <w:rsid w:val="493A8EB2"/>
    <w:rsid w:val="4A455600"/>
    <w:rsid w:val="4A8E20C5"/>
    <w:rsid w:val="4B3B2894"/>
    <w:rsid w:val="4D55ED8C"/>
    <w:rsid w:val="4D757AF9"/>
    <w:rsid w:val="4DF45EB9"/>
    <w:rsid w:val="4DF4CF92"/>
    <w:rsid w:val="4FC65AB3"/>
    <w:rsid w:val="507DC53F"/>
    <w:rsid w:val="50EF0CDA"/>
    <w:rsid w:val="538BD95A"/>
    <w:rsid w:val="53E0EE78"/>
    <w:rsid w:val="54ADB6B4"/>
    <w:rsid w:val="54B7BEB7"/>
    <w:rsid w:val="54BCE322"/>
    <w:rsid w:val="552F0499"/>
    <w:rsid w:val="5596A75F"/>
    <w:rsid w:val="55B6F637"/>
    <w:rsid w:val="56658B59"/>
    <w:rsid w:val="56EA8943"/>
    <w:rsid w:val="587022C8"/>
    <w:rsid w:val="5989368D"/>
    <w:rsid w:val="5A4EEDB8"/>
    <w:rsid w:val="5A84E167"/>
    <w:rsid w:val="5DE348F7"/>
    <w:rsid w:val="5F4DD8FC"/>
    <w:rsid w:val="5F5606E3"/>
    <w:rsid w:val="5FD9CF0E"/>
    <w:rsid w:val="5FE7DDF2"/>
    <w:rsid w:val="607ED2E4"/>
    <w:rsid w:val="60ABC922"/>
    <w:rsid w:val="60C14E30"/>
    <w:rsid w:val="60FCFE2D"/>
    <w:rsid w:val="617456FD"/>
    <w:rsid w:val="61771E2D"/>
    <w:rsid w:val="62743019"/>
    <w:rsid w:val="649CF6C5"/>
    <w:rsid w:val="652805BE"/>
    <w:rsid w:val="653B55FC"/>
    <w:rsid w:val="65899049"/>
    <w:rsid w:val="65CF8833"/>
    <w:rsid w:val="664C989B"/>
    <w:rsid w:val="67543C2D"/>
    <w:rsid w:val="6804DC3C"/>
    <w:rsid w:val="6810461D"/>
    <w:rsid w:val="68C09F69"/>
    <w:rsid w:val="6976AC5F"/>
    <w:rsid w:val="69ED298D"/>
    <w:rsid w:val="6A102AAE"/>
    <w:rsid w:val="6A32EAC8"/>
    <w:rsid w:val="6B072DA5"/>
    <w:rsid w:val="6BA56785"/>
    <w:rsid w:val="6C76F124"/>
    <w:rsid w:val="6CB7F445"/>
    <w:rsid w:val="6CCE49F4"/>
    <w:rsid w:val="6EB916A0"/>
    <w:rsid w:val="6F805CE9"/>
    <w:rsid w:val="703BA345"/>
    <w:rsid w:val="705A0EB9"/>
    <w:rsid w:val="71A92A3F"/>
    <w:rsid w:val="721FFEAF"/>
    <w:rsid w:val="723C1873"/>
    <w:rsid w:val="73A9BAA2"/>
    <w:rsid w:val="743318A4"/>
    <w:rsid w:val="7524A631"/>
    <w:rsid w:val="75E35D30"/>
    <w:rsid w:val="75EC96A5"/>
    <w:rsid w:val="76A51786"/>
    <w:rsid w:val="77A2ED88"/>
    <w:rsid w:val="7845745B"/>
    <w:rsid w:val="78B2E197"/>
    <w:rsid w:val="791C9869"/>
    <w:rsid w:val="79A73F74"/>
    <w:rsid w:val="7A0F1BD7"/>
    <w:rsid w:val="7AC2C27F"/>
    <w:rsid w:val="7ADF7A56"/>
    <w:rsid w:val="7EA8E8E0"/>
    <w:rsid w:val="7F077F5E"/>
    <w:rsid w:val="7F5EA897"/>
    <w:rsid w:val="7FC37336"/>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20"/>
      <w:szCs w:val="20"/>
      <w:u w:val="single" w:color="0000ff"/>
      <w:lang w:val="pt-PT"/>
      <w14:textFill>
        <w14:solidFill>
          <w14:srgbClr w14:val="0000FF"/>
        </w14:solidFill>
      </w14:textFill>
    </w:rPr>
  </w:style>
  <w:style w:type="character" w:styleId="None A">
    <w:name w:val="None A"/>
  </w:style>
  <w:style w:type="numbering" w:styleId="Numbered">
    <w:name w:val="Numbered"/>
    <w:pPr>
      <w:numPr>
        <w:numId w:val="1"/>
      </w:numPr>
    </w:pPr>
  </w:style>
  <w:style w:type="character" w:styleId="Hyperlink.1">
    <w:name w:val="Hyperlink.1"/>
    <w:basedOn w:val="None"/>
    <w:next w:val="Hyperlink.1"/>
    <w:rPr>
      <w:outline w:val="0"/>
      <w:color w:val="0000ff"/>
      <w:sz w:val="20"/>
      <w:szCs w:val="20"/>
      <w:u w:val="single" w:color="0000ff"/>
      <w14:textFill>
        <w14:solidFill>
          <w14:srgbClr w14:val="0000FF"/>
        </w14:solidFill>
      </w14:textFill>
    </w:rPr>
  </w:style>
  <w:style w:type="numbering" w:styleId="Numbered.0">
    <w:name w:val="Numbered.0"/>
    <w:pPr>
      <w:numPr>
        <w:numId w:val="4"/>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footnotes" Target="footnotes.xml" Id="rId6" /><Relationship Type="http://schemas.openxmlformats.org/officeDocument/2006/relationships/numbering" Target="numbering.xml" Id="rId7" /><Relationship Type="http://schemas.openxmlformats.org/officeDocument/2006/relationships/theme" Target="theme/theme1.xml" Id="rId8"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Xueqing Liu</lastModifiedBy>
  <dcterms:modified xsi:type="dcterms:W3CDTF">2020-06-08T14:35:57.2890576Z</dcterms:modified>
</coreProperties>
</file>